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qv483duwbgm" w:id="0"/>
      <w:bookmarkEnd w:id="0"/>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This InterUSS document attempts to capture the design intent (currently in proposal phase) of the 2024 redesign of the InterUSS discovery and synchronization (DSS) implementation.</w:t>
      </w:r>
    </w:p>
    <w:p w:rsidR="00000000" w:rsidDel="00000000" w:rsidP="00000000" w:rsidRDefault="00000000" w:rsidRPr="00000000" w14:paraId="00000003">
      <w:pPr>
        <w:pStyle w:val="Heading1"/>
        <w:rPr/>
      </w:pPr>
      <w:bookmarkStart w:colFirst="0" w:colLast="0" w:name="_3uvmsrvxkbjp" w:id="1"/>
      <w:bookmarkEnd w:id="1"/>
      <w:r w:rsidDel="00000000" w:rsidR="00000000" w:rsidRPr="00000000">
        <w:rPr>
          <w:rtl w:val="0"/>
        </w:rPr>
        <w:t xml:space="preserve">Contributors</w:t>
      </w:r>
    </w:p>
    <w:p w:rsidR="00000000" w:rsidDel="00000000" w:rsidP="00000000" w:rsidRDefault="00000000" w:rsidRPr="00000000" w14:paraId="00000004">
      <w:pPr>
        <w:rPr/>
      </w:pPr>
      <w:r w:rsidDel="00000000" w:rsidR="00000000" w:rsidRPr="00000000">
        <w:rPr>
          <w:rtl w:val="0"/>
        </w:rPr>
        <w:t xml:space="preserve">Michael Barroco (Orbitalize)</w:t>
      </w:r>
    </w:p>
    <w:p w:rsidR="00000000" w:rsidDel="00000000" w:rsidP="00000000" w:rsidRDefault="00000000" w:rsidRPr="00000000" w14:paraId="00000005">
      <w:pPr>
        <w:rPr/>
      </w:pPr>
      <w:r w:rsidDel="00000000" w:rsidR="00000000" w:rsidRPr="00000000">
        <w:rPr>
          <w:rtl w:val="0"/>
        </w:rPr>
        <w:t xml:space="preserve">Callum May (Wing)</w:t>
      </w:r>
    </w:p>
    <w:p w:rsidR="00000000" w:rsidDel="00000000" w:rsidP="00000000" w:rsidRDefault="00000000" w:rsidRPr="00000000" w14:paraId="00000006">
      <w:pPr>
        <w:rPr/>
      </w:pPr>
      <w:r w:rsidDel="00000000" w:rsidR="00000000" w:rsidRPr="00000000">
        <w:rPr>
          <w:rtl w:val="0"/>
        </w:rPr>
        <w:t xml:space="preserve">Benjamin Pelletier (Wing)</w:t>
      </w:r>
    </w:p>
    <w:p w:rsidR="00000000" w:rsidDel="00000000" w:rsidP="00000000" w:rsidRDefault="00000000" w:rsidRPr="00000000" w14:paraId="00000007">
      <w:pPr>
        <w:rPr/>
      </w:pPr>
      <w:r w:rsidDel="00000000" w:rsidR="00000000" w:rsidRPr="00000000">
        <w:rPr>
          <w:rtl w:val="0"/>
        </w:rPr>
        <w:t xml:space="preserve">Punam Verma (NASA)</w:t>
      </w:r>
    </w:p>
    <w:p w:rsidR="00000000" w:rsidDel="00000000" w:rsidP="00000000" w:rsidRDefault="00000000" w:rsidRPr="00000000" w14:paraId="00000008">
      <w:pPr>
        <w:pStyle w:val="Heading1"/>
        <w:rPr/>
      </w:pPr>
      <w:bookmarkStart w:colFirst="0" w:colLast="0" w:name="_ra3k7n3hwwv7" w:id="2"/>
      <w:bookmarkEnd w:id="2"/>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InterUSS’s initial DSS implementation developed in 2019 used CockroachDB as both a DSS instance’s local store of DSS airspace representation (DAR) data, and as the mechanism to synchronize that data across instances.  Cockroach Labs announced a change in licensing terms for future releases of CockroachDB that are inconsistent with InterUSS’s open-source approach to aviation standards and implementations, prompting InterUSS to investigate alternatives to the use of CockroachDB.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investigation included potential approaches such as:</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Tolerating new CRDB license terms</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Selecting a different (but similar) database product to achieve both synchronization and instance-local storage</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Selecting a different technology (e.g., NoSQL, distributed key-value store) to achieve both synchronization and instance-local storage</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Performing consensus via means other than Raft</w:t>
      </w:r>
    </w:p>
    <w:p w:rsidR="00000000" w:rsidDel="00000000" w:rsidP="00000000" w:rsidRDefault="00000000" w:rsidRPr="00000000" w14:paraId="00000010">
      <w:pPr>
        <w:ind w:left="0" w:firstLine="0"/>
        <w:rPr/>
      </w:pPr>
      <w:r w:rsidDel="00000000" w:rsidR="00000000" w:rsidRPr="00000000">
        <w:rPr>
          <w:rtl w:val="0"/>
        </w:rPr>
        <w:t xml:space="preserve">The outcome of the investigation, however, was that the design described in this document most effectively achieved must-haves while maximizing the most important desirable characteristics.</w:t>
      </w:r>
    </w:p>
    <w:p w:rsidR="00000000" w:rsidDel="00000000" w:rsidP="00000000" w:rsidRDefault="00000000" w:rsidRPr="00000000" w14:paraId="00000011">
      <w:pPr>
        <w:pStyle w:val="Heading1"/>
        <w:rPr/>
      </w:pPr>
      <w:bookmarkStart w:colFirst="0" w:colLast="0" w:name="_536pcf4fwtyg" w:id="3"/>
      <w:bookmarkEnd w:id="3"/>
      <w:r w:rsidDel="00000000" w:rsidR="00000000" w:rsidRPr="00000000">
        <w:rPr>
          <w:rtl w:val="0"/>
        </w:rPr>
        <w:t xml:space="preserve">System overview</w:t>
      </w:r>
    </w:p>
    <w:p w:rsidR="00000000" w:rsidDel="00000000" w:rsidP="00000000" w:rsidRDefault="00000000" w:rsidRPr="00000000" w14:paraId="00000012">
      <w:pPr>
        <w:rPr/>
      </w:pPr>
      <w:r w:rsidDel="00000000" w:rsidR="00000000" w:rsidRPr="00000000">
        <w:rPr/>
        <w:drawing>
          <wp:inline distB="114300" distT="114300" distL="114300" distR="114300">
            <wp:extent cx="5943600" cy="3098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yx7i2010x9oq" w:id="4"/>
      <w:bookmarkEnd w:id="4"/>
      <w:r w:rsidDel="00000000" w:rsidR="00000000" w:rsidRPr="00000000">
        <w:rPr>
          <w:rtl w:val="0"/>
        </w:rPr>
        <w:t xml:space="preserve">Request fulfillment</w:t>
      </w:r>
    </w:p>
    <w:p w:rsidR="00000000" w:rsidDel="00000000" w:rsidP="00000000" w:rsidRDefault="00000000" w:rsidRPr="00000000" w14:paraId="00000014">
      <w:pPr>
        <w:rPr/>
      </w:pPr>
      <w:r w:rsidDel="00000000" w:rsidR="00000000" w:rsidRPr="00000000">
        <w:rPr>
          <w:rtl w:val="0"/>
        </w:rPr>
        <w:t xml:space="preserve">A DSS pool consisting of InterUSS DSS instances will synchronize by storing </w:t>
      </w:r>
      <w:commentRangeStart w:id="0"/>
      <w:commentRangeStart w:id="1"/>
      <w:commentRangeStart w:id="2"/>
      <w:commentRangeStart w:id="3"/>
      <w:commentRangeStart w:id="4"/>
      <w:r w:rsidDel="00000000" w:rsidR="00000000" w:rsidRPr="00000000">
        <w:rPr>
          <w:rtl w:val="0"/>
        </w:rPr>
        <w:t xml:space="preserve">DAR information into a </w:t>
      </w:r>
      <w:hyperlink r:id="rId8">
        <w:r w:rsidDel="00000000" w:rsidR="00000000" w:rsidRPr="00000000">
          <w:rPr>
            <w:color w:val="1155cc"/>
            <w:u w:val="single"/>
            <w:rtl w:val="0"/>
          </w:rPr>
          <w:t xml:space="preserve">Raft</w:t>
        </w:r>
      </w:hyperlink>
      <w:r w:rsidDel="00000000" w:rsidR="00000000" w:rsidRPr="00000000">
        <w:rPr>
          <w:rtl w:val="0"/>
        </w:rPr>
        <w:t xml:space="preserve"> group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whose membership is the full set of DSS instances in the pool.  A USS client will call the ASTM API Interface (same as today’s implementation).  InterUSS’s DSS implementation will fulfill a request to the ASTM API by obtaining </w:t>
      </w:r>
      <w:commentRangeStart w:id="5"/>
      <w:r w:rsidDel="00000000" w:rsidR="00000000" w:rsidRPr="00000000">
        <w:rPr>
          <w:rtl w:val="0"/>
        </w:rPr>
        <w:t xml:space="preserve">Raft</w:t>
      </w:r>
      <w:commentRangeEnd w:id="5"/>
      <w:r w:rsidDel="00000000" w:rsidR="00000000" w:rsidRPr="00000000">
        <w:commentReference w:id="5"/>
      </w:r>
      <w:r w:rsidDel="00000000" w:rsidR="00000000" w:rsidRPr="00000000">
        <w:rPr>
          <w:rtl w:val="0"/>
        </w:rPr>
        <w:t xml:space="preserve"> consensus that this request has been accepted, and this will be accomplished by the consensus engine.</w:t>
      </w:r>
    </w:p>
    <w:p w:rsidR="00000000" w:rsidDel="00000000" w:rsidP="00000000" w:rsidRDefault="00000000" w:rsidRPr="00000000" w14:paraId="00000015">
      <w:pPr>
        <w:pStyle w:val="Heading2"/>
        <w:rPr/>
      </w:pPr>
      <w:bookmarkStart w:colFirst="0" w:colLast="0" w:name="_n2j0kimwx51v" w:id="5"/>
      <w:bookmarkEnd w:id="5"/>
      <w:r w:rsidDel="00000000" w:rsidR="00000000" w:rsidRPr="00000000">
        <w:rPr>
          <w:rtl w:val="0"/>
        </w:rPr>
        <w:t xml:space="preserve">Consensus engine</w:t>
      </w:r>
    </w:p>
    <w:p w:rsidR="00000000" w:rsidDel="00000000" w:rsidP="00000000" w:rsidRDefault="00000000" w:rsidRPr="00000000" w14:paraId="00000016">
      <w:pPr>
        <w:rPr/>
      </w:pPr>
      <w:r w:rsidDel="00000000" w:rsidR="00000000" w:rsidRPr="00000000">
        <w:rPr>
          <w:rtl w:val="0"/>
        </w:rPr>
        <w:t xml:space="preserve">The consensus engine will use </w:t>
      </w:r>
      <w:hyperlink r:id="rId9">
        <w:r w:rsidDel="00000000" w:rsidR="00000000" w:rsidRPr="00000000">
          <w:rPr>
            <w:color w:val="1155cc"/>
            <w:u w:val="single"/>
            <w:rtl w:val="0"/>
          </w:rPr>
          <w:t xml:space="preserve">the etcd Raft library</w:t>
        </w:r>
      </w:hyperlink>
      <w:r w:rsidDel="00000000" w:rsidR="00000000" w:rsidRPr="00000000">
        <w:rPr>
          <w:rtl w:val="0"/>
        </w:rPr>
        <w:t xml:space="preserve">.  The means provided to the Raft library to </w:t>
      </w:r>
      <w:r w:rsidDel="00000000" w:rsidR="00000000" w:rsidRPr="00000000">
        <w:rPr>
          <w:rtl w:val="0"/>
        </w:rPr>
        <w:t xml:space="preserve">persist data locally will be via a connection to an instance-local </w:t>
      </w:r>
      <w:commentRangeStart w:id="6"/>
      <w:commentRangeStart w:id="7"/>
      <w:commentRangeStart w:id="8"/>
      <w:commentRangeStart w:id="9"/>
      <w:commentRangeStart w:id="10"/>
      <w:commentRangeStart w:id="11"/>
      <w:commentRangeStart w:id="12"/>
      <w:commentRangeStart w:id="13"/>
      <w:hyperlink r:id="rId10">
        <w:r w:rsidDel="00000000" w:rsidR="00000000" w:rsidRPr="00000000">
          <w:rPr>
            <w:color w:val="1155cc"/>
            <w:u w:val="single"/>
            <w:rtl w:val="0"/>
          </w:rPr>
          <w:t xml:space="preserve">rqlite</w:t>
        </w:r>
      </w:hyperlink>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database, though sophisticated users may choose to substitute a different database solution in their instance as long as it supports the </w:t>
      </w:r>
      <w:r w:rsidDel="00000000" w:rsidR="00000000" w:rsidRPr="00000000">
        <w:rPr>
          <w:rtl w:val="0"/>
        </w:rPr>
        <w:t xml:space="preserve">minimum features identified by InterUSS</w:t>
      </w:r>
      <w:r w:rsidDel="00000000" w:rsidR="00000000" w:rsidRPr="00000000">
        <w:rPr>
          <w:rtl w:val="0"/>
        </w:rPr>
        <w:t xml:space="preserve">.  The means provided to the Raft library to communicate between Raft members will be calls to a consensus API exposed by the other Raft members.  The consensus API will be a gRPC interface in order to achieve maximum performance (as compared to a RESTful https interface similar to the ASTM standards).  The design of this consensus API will be part of the development effort.</w:t>
      </w:r>
    </w:p>
    <w:p w:rsidR="00000000" w:rsidDel="00000000" w:rsidP="00000000" w:rsidRDefault="00000000" w:rsidRPr="00000000" w14:paraId="00000017">
      <w:pPr>
        <w:pStyle w:val="Heading2"/>
        <w:rPr/>
      </w:pPr>
      <w:bookmarkStart w:colFirst="0" w:colLast="0" w:name="_ggtz696l2fzl" w:id="6"/>
      <w:bookmarkEnd w:id="6"/>
      <w:r w:rsidDel="00000000" w:rsidR="00000000" w:rsidRPr="00000000">
        <w:rPr>
          <w:rtl w:val="0"/>
        </w:rPr>
        <w:t xml:space="preserve">Raft specifics</w:t>
      </w:r>
    </w:p>
    <w:p w:rsidR="00000000" w:rsidDel="00000000" w:rsidP="00000000" w:rsidRDefault="00000000" w:rsidRPr="00000000" w14:paraId="00000018">
      <w:pPr>
        <w:pStyle w:val="Heading3"/>
        <w:rPr/>
      </w:pPr>
      <w:bookmarkStart w:colFirst="0" w:colLast="0" w:name="_e08orhugquyj" w:id="7"/>
      <w:bookmarkEnd w:id="7"/>
      <w:r w:rsidDel="00000000" w:rsidR="00000000" w:rsidRPr="00000000">
        <w:rPr>
          <w:rtl w:val="0"/>
        </w:rPr>
        <w:t xml:space="preserve">Log message content</w:t>
      </w:r>
    </w:p>
    <w:p w:rsidR="00000000" w:rsidDel="00000000" w:rsidP="00000000" w:rsidRDefault="00000000" w:rsidRPr="00000000" w14:paraId="00000019">
      <w:pPr>
        <w:rPr>
          <w:ins w:author="Ben Pelletier" w:id="2" w:date="2024-10-28T17:51:58Z"/>
        </w:rPr>
      </w:pPr>
      <w:r w:rsidDel="00000000" w:rsidR="00000000" w:rsidRPr="00000000">
        <w:rPr>
          <w:rtl w:val="0"/>
        </w:rPr>
        <w:t xml:space="preserve">The content of a Raft log message will generally be the API operation being performed (e.g., create operational intent), as received from the USS client,</w:t>
      </w:r>
      <w:r w:rsidDel="00000000" w:rsidR="00000000" w:rsidRPr="00000000">
        <w:rPr>
          <w:rtl w:val="0"/>
        </w:rPr>
        <w:t xml:space="preserve"> including the client-provided access token</w:t>
      </w:r>
      <w:ins w:author="Ben Pelletier" w:id="0" w:date="2024-10-30T15:21:43Z">
        <w:r w:rsidDel="00000000" w:rsidR="00000000" w:rsidRPr="00000000">
          <w:rPr>
            <w:rtl w:val="0"/>
          </w:rPr>
          <w:t xml:space="preserve"> with redacted signature</w:t>
        </w:r>
      </w:ins>
      <w:r w:rsidDel="00000000" w:rsidR="00000000" w:rsidRPr="00000000">
        <w:rPr>
          <w:rtl w:val="0"/>
        </w:rPr>
        <w:t xml:space="preserve">.</w:t>
      </w:r>
      <w:r w:rsidDel="00000000" w:rsidR="00000000" w:rsidRPr="00000000">
        <w:rPr>
          <w:rtl w:val="0"/>
        </w:rPr>
        <w:t xml:space="preserve">  </w:t>
      </w:r>
      <w:ins w:author="Ben Pelletier" w:id="1" w:date="2024-10-28T16:41:44Z">
        <w:r w:rsidDel="00000000" w:rsidR="00000000" w:rsidRPr="00000000">
          <w:rPr>
            <w:rtl w:val="0"/>
          </w:rPr>
          <w:t xml:space="preserve">When the Raft leader attempts to replicate this log message to followers, each follower will evaluate the log message for validity using the same validation on the request as if they had received it themselves, including verifying provided access token (though an audience of the other DSS instance will be accepted, the time of message receipt will be indicated when evaluating the expiration date of the token, and the signature will not be verified) and management of the primary resource being changed.</w:t>
        </w:r>
      </w:ins>
      <w:del w:author="Ben Pelletier" w:id="1" w:date="2024-10-28T16:41:44Z">
        <w:r w:rsidDel="00000000" w:rsidR="00000000" w:rsidRPr="00000000">
          <w:rPr>
            <w:rtl w:val="0"/>
          </w:rPr>
          <w:delText xml:space="preserve">When the Raft leader attempts to replicate this log message to followers, each follower will authenticate the log message, </w:delText>
        </w:r>
        <w:commentRangeStart w:id="14"/>
        <w:commentRangeStart w:id="15"/>
        <w:commentRangeStart w:id="16"/>
        <w:commentRangeStart w:id="17"/>
        <w:r w:rsidDel="00000000" w:rsidR="00000000" w:rsidRPr="00000000">
          <w:rPr>
            <w:rtl w:val="0"/>
          </w:rPr>
          <w:delText xml:space="preserve">verifying</w:delTex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delText xml:space="preserve"> that the provided access token proves ownership of the resource in the operation.</w:delText>
        </w:r>
      </w:del>
      <w:commentRangeStart w:id="18"/>
      <w:commentRangeStart w:id="19"/>
      <w:r w:rsidDel="00000000" w:rsidR="00000000" w:rsidRPr="00000000">
        <w:rPr>
          <w:rtl w:val="0"/>
        </w:rPr>
        <w:t xml:space="preserve"> </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Followers will reject a replication attempt for invalid messages.</w:t>
      </w:r>
      <w:ins w:author="Ben Pelletier" w:id="2" w:date="2024-10-28T17:51:58Z">
        <w:r w:rsidDel="00000000" w:rsidR="00000000" w:rsidRPr="00000000">
          <w:rPr>
            <w:rtl w:val="0"/>
          </w:rPr>
        </w:r>
      </w:ins>
    </w:p>
    <w:p w:rsidR="00000000" w:rsidDel="00000000" w:rsidP="00000000" w:rsidRDefault="00000000" w:rsidRPr="00000000" w14:paraId="0000001A">
      <w:pPr>
        <w:rPr/>
      </w:pPr>
      <w:ins w:author="Ben Pelletier" w:id="2" w:date="2024-10-28T17:51:58Z">
        <w:commentRangeStart w:id="20"/>
        <w:r w:rsidDel="00000000" w:rsidR="00000000" w:rsidRPr="00000000">
          <w:rPr/>
          <w:drawing>
            <wp:inline distB="114300" distT="114300" distL="114300" distR="114300">
              <wp:extent cx="5943600" cy="89662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8966200"/>
                      </a:xfrm>
                      <a:prstGeom prst="rect"/>
                      <a:ln/>
                    </pic:spPr>
                  </pic:pic>
                </a:graphicData>
              </a:graphic>
            </wp:inline>
          </w:drawing>
        </w:r>
      </w:ins>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B">
      <w:pPr>
        <w:pStyle w:val="Heading3"/>
        <w:rPr/>
      </w:pPr>
      <w:bookmarkStart w:colFirst="0" w:colLast="0" w:name="_swbukg2ik62v" w:id="8"/>
      <w:bookmarkEnd w:id="8"/>
      <w:r w:rsidDel="00000000" w:rsidR="00000000" w:rsidRPr="00000000">
        <w:rPr>
          <w:rtl w:val="0"/>
        </w:rPr>
        <w:t xml:space="preserve">Log message storage</w:t>
      </w:r>
    </w:p>
    <w:p w:rsidR="00000000" w:rsidDel="00000000" w:rsidP="00000000" w:rsidRDefault="00000000" w:rsidRPr="00000000" w14:paraId="0000001C">
      <w:pPr>
        <w:rPr/>
      </w:pPr>
      <w:r w:rsidDel="00000000" w:rsidR="00000000" w:rsidRPr="00000000">
        <w:rPr>
          <w:rtl w:val="0"/>
        </w:rPr>
        <w:t xml:space="preserve">To store/commit a Raft log message</w:t>
      </w:r>
      <w:r w:rsidDel="00000000" w:rsidR="00000000" w:rsidRPr="00000000">
        <w:rPr>
          <w:rtl w:val="0"/>
        </w:rPr>
        <w:t xml:space="preserve">, the consensus engine will first convert it into effects on primitives (e.g., operational intent entities, subscriptions), and then write those primitives to the database using nearly the same database schema as the current implementation.  See </w:t>
      </w:r>
      <w:hyperlink w:anchor="_rx3juedal6im">
        <w:r w:rsidDel="00000000" w:rsidR="00000000" w:rsidRPr="00000000">
          <w:rPr>
            <w:color w:val="1155cc"/>
            <w:u w:val="single"/>
            <w:rtl w:val="0"/>
          </w:rPr>
          <w:t xml:space="preserve">Database section</w:t>
        </w:r>
      </w:hyperlink>
      <w:r w:rsidDel="00000000" w:rsidR="00000000" w:rsidRPr="00000000">
        <w:rPr>
          <w:rtl w:val="0"/>
        </w:rPr>
        <w:t xml:space="preserve"> below.</w:t>
      </w:r>
    </w:p>
    <w:p w:rsidR="00000000" w:rsidDel="00000000" w:rsidP="00000000" w:rsidRDefault="00000000" w:rsidRPr="00000000" w14:paraId="0000001D">
      <w:pPr>
        <w:pStyle w:val="Heading3"/>
        <w:rPr/>
      </w:pPr>
      <w:bookmarkStart w:colFirst="0" w:colLast="0" w:name="_wfufoiipykj2" w:id="9"/>
      <w:bookmarkEnd w:id="9"/>
      <w:r w:rsidDel="00000000" w:rsidR="00000000" w:rsidRPr="00000000">
        <w:rPr>
          <w:rtl w:val="0"/>
        </w:rPr>
        <w:t xml:space="preserve">Snapshot content</w:t>
      </w:r>
    </w:p>
    <w:p w:rsidR="00000000" w:rsidDel="00000000" w:rsidP="00000000" w:rsidRDefault="00000000" w:rsidRPr="00000000" w14:paraId="0000001E">
      <w:pPr>
        <w:rPr/>
      </w:pPr>
      <w:r w:rsidDel="00000000" w:rsidR="00000000" w:rsidRPr="00000000">
        <w:rPr>
          <w:rtl w:val="0"/>
        </w:rPr>
        <w:t xml:space="preserve">Snapshots will be provided as the sum of effects on primitives (i.e., the current internal database state for an instance), and not a list of API operations.</w:t>
      </w:r>
    </w:p>
    <w:p w:rsidR="00000000" w:rsidDel="00000000" w:rsidP="00000000" w:rsidRDefault="00000000" w:rsidRPr="00000000" w14:paraId="0000001F">
      <w:pPr>
        <w:pStyle w:val="Heading3"/>
        <w:rPr/>
      </w:pPr>
      <w:bookmarkStart w:colFirst="0" w:colLast="0" w:name="_3xl6oqvz95gq" w:id="10"/>
      <w:bookmarkEnd w:id="10"/>
      <w:r w:rsidDel="00000000" w:rsidR="00000000" w:rsidRPr="00000000">
        <w:rPr>
          <w:rtl w:val="0"/>
        </w:rPr>
        <w:t xml:space="preserve">Group membership</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Raft group composed of the DSS instances in a pool will determine whether a new member is valid by consensus of the current members of the Raft group.  A single DSS instance will maintain a list of DSS instances it accepts/would accept as part of the pool, along with cryptographic verification of each instance (i.e., access token public key).  A DSS instance will replicate a log message to add a DSS instance to the pool when the DSS instance to be added is among the existing DSS instance’s list of accepted DSS instances.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Therefore, the process for a new DSS instance to join a pool is:</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New entrant provides the consensus API base URL of their new instance and the public key associated with the </w:t>
      </w:r>
      <w:r w:rsidDel="00000000" w:rsidR="00000000" w:rsidRPr="00000000">
        <w:rPr>
          <w:rtl w:val="0"/>
        </w:rPr>
        <w:t xml:space="preserve">access tokens</w:t>
      </w:r>
      <w:r w:rsidDel="00000000" w:rsidR="00000000" w:rsidRPr="00000000">
        <w:rPr>
          <w:rtl w:val="0"/>
        </w:rPr>
        <w:t xml:space="preserve"> they will be using when making calls to other instances’ consensus API endpoints</w:t>
      </w:r>
    </w:p>
    <w:p w:rsidR="00000000" w:rsidDel="00000000" w:rsidP="00000000" w:rsidRDefault="00000000" w:rsidRPr="00000000" w14:paraId="00000024">
      <w:pPr>
        <w:numPr>
          <w:ilvl w:val="1"/>
          <w:numId w:val="11"/>
        </w:numPr>
        <w:ind w:left="1440" w:hanging="360"/>
        <w:rPr>
          <w:u w:val="none"/>
        </w:rPr>
      </w:pPr>
      <w:r w:rsidDel="00000000" w:rsidR="00000000" w:rsidRPr="00000000">
        <w:rPr>
          <w:rtl w:val="0"/>
        </w:rPr>
        <w:t xml:space="preserve">Note: the access tokens (or similar authorization) for the consensus API are entirely separate from the access tokens authorizing the standard APIs.</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Each existing DSS instance operator adds this information to their DSS instance allowlist and notifies new entrant</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After new entrant has</w:t>
      </w:r>
      <w:commentRangeStart w:id="21"/>
      <w:commentRangeStart w:id="22"/>
      <w:commentRangeStart w:id="23"/>
      <w:commentRangeStart w:id="24"/>
      <w:commentRangeStart w:id="25"/>
      <w:r w:rsidDel="00000000" w:rsidR="00000000" w:rsidRPr="00000000">
        <w:rPr>
          <w:rtl w:val="0"/>
        </w:rPr>
        <w:t xml:space="preserve"> received confirmation</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from a majority of existing DSS instances, new entrant starts their system which connects to the Raft group (using the consensus API base URL of one of the existing DSS instances) and adds itself as a new instance</w:t>
      </w:r>
    </w:p>
    <w:p w:rsidR="00000000" w:rsidDel="00000000" w:rsidP="00000000" w:rsidRDefault="00000000" w:rsidRPr="00000000" w14:paraId="00000027">
      <w:pPr>
        <w:pStyle w:val="Heading1"/>
        <w:rPr/>
      </w:pPr>
      <w:bookmarkStart w:colFirst="0" w:colLast="0" w:name="_mam3ed7lv47d" w:id="11"/>
      <w:bookmarkEnd w:id="11"/>
      <w:del w:author="Ben Pelletier" w:id="3" w:date="2024-10-28T17:51:50Z">
        <w:r w:rsidDel="00000000" w:rsidR="00000000" w:rsidRPr="00000000">
          <w:rPr/>
          <w:drawing>
            <wp:inline distB="114300" distT="114300" distL="114300" distR="114300">
              <wp:extent cx="5815013" cy="5415698"/>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5013" cy="5415698"/>
                      </a:xfrm>
                      <a:prstGeom prst="rect"/>
                      <a:ln/>
                    </pic:spPr>
                  </pic:pic>
                </a:graphicData>
              </a:graphic>
            </wp:inline>
          </w:drawing>
        </w:r>
      </w:del>
      <w:r w:rsidDel="00000000" w:rsidR="00000000" w:rsidRPr="00000000">
        <w:rPr>
          <w:rtl w:val="0"/>
        </w:rPr>
      </w:r>
    </w:p>
    <w:p w:rsidR="00000000" w:rsidDel="00000000" w:rsidP="00000000" w:rsidRDefault="00000000" w:rsidRPr="00000000" w14:paraId="00000028">
      <w:pPr>
        <w:pStyle w:val="Heading2"/>
        <w:rPr>
          <w:ins w:author="Michael Barroco" w:id="4" w:date="2024-10-28T18:12:04Z"/>
        </w:rPr>
      </w:pPr>
      <w:r w:rsidDel="00000000" w:rsidR="00000000" w:rsidRPr="00000000">
        <w:rPr>
          <w:rtl w:val="0"/>
        </w:rPr>
        <w:t xml:space="preserve">Database (instance-local storage)</w:t>
      </w:r>
      <w:ins w:author="Michael Barroco" w:id="4" w:date="2024-10-28T18:12:04Z">
        <w:bookmarkStart w:colFirst="0" w:colLast="0" w:name="_rx3juedal6im" w:id="12"/>
        <w:bookmarkEnd w:id="12"/>
        <w:r w:rsidDel="00000000" w:rsidR="00000000" w:rsidRPr="00000000">
          <w:rPr>
            <w:rtl w:val="0"/>
          </w:rPr>
        </w:r>
      </w:ins>
    </w:p>
    <w:p w:rsidR="00000000" w:rsidDel="00000000" w:rsidP="00000000" w:rsidRDefault="00000000" w:rsidRPr="00000000" w14:paraId="00000029">
      <w:pPr>
        <w:rPr>
          <w:ins w:author="Michael Barroco" w:id="4" w:date="2024-10-28T18:12:04Z"/>
        </w:rPr>
      </w:pPr>
      <w:ins w:author="Michael Barroco" w:id="4" w:date="2024-10-28T18:12:04Z">
        <w:r w:rsidDel="00000000" w:rsidR="00000000" w:rsidRPr="00000000">
          <w:rPr>
            <w:rtl w:val="0"/>
          </w:rPr>
        </w:r>
      </w:ins>
    </w:p>
    <w:p w:rsidR="00000000" w:rsidDel="00000000" w:rsidP="00000000" w:rsidRDefault="00000000" w:rsidRPr="00000000" w14:paraId="0000002A">
      <w:pPr>
        <w:pStyle w:val="Heading3"/>
        <w:rPr>
          <w:ins w:author="Michael Barroco" w:id="4" w:date="2024-10-28T18:12:04Z"/>
        </w:rPr>
      </w:pPr>
      <w:ins w:author="Michael Barroco" w:id="4" w:date="2024-10-28T18:12:04Z">
        <w:bookmarkStart w:colFirst="0" w:colLast="0" w:name="_ksmivmfop5m" w:id="13"/>
        <w:bookmarkEnd w:id="13"/>
        <w:r w:rsidDel="00000000" w:rsidR="00000000" w:rsidRPr="00000000">
          <w:rPr>
            <w:rtl w:val="0"/>
          </w:rPr>
          <w:t xml:space="preserve">Access patterns</w:t>
        </w:r>
      </w:ins>
    </w:p>
    <w:p w:rsidR="00000000" w:rsidDel="00000000" w:rsidP="00000000" w:rsidRDefault="00000000" w:rsidRPr="00000000" w14:paraId="0000002B">
      <w:pPr>
        <w:rPr>
          <w:ins w:author="Michael Barroco" w:id="4" w:date="2024-10-28T18:12:04Z"/>
        </w:rPr>
      </w:pPr>
      <w:ins w:author="Michael Barroco" w:id="4" w:date="2024-10-28T18:12:04Z">
        <w:r w:rsidDel="00000000" w:rsidR="00000000" w:rsidRPr="00000000">
          <w:rPr>
            <w:rtl w:val="0"/>
          </w:rPr>
          <w:t xml:space="preserve">The database local instance will be used to compute the responses returned to the client by the leader as well as building snapshots required by the raft protocol. </w:t>
        </w:r>
      </w:ins>
    </w:p>
    <w:p w:rsidR="00000000" w:rsidDel="00000000" w:rsidP="00000000" w:rsidRDefault="00000000" w:rsidRPr="00000000" w14:paraId="0000002C">
      <w:pPr>
        <w:rPr>
          <w:ins w:author="Michael Barroco" w:id="4" w:date="2024-10-28T18:12:04Z"/>
        </w:rPr>
      </w:pPr>
      <w:ins w:author="Michael Barroco" w:id="4" w:date="2024-10-28T18:12:04Z">
        <w:r w:rsidDel="00000000" w:rsidR="00000000" w:rsidRPr="00000000">
          <w:rPr>
            <w:rtl w:val="0"/>
          </w:rPr>
        </w:r>
      </w:ins>
    </w:p>
    <w:p w:rsidR="00000000" w:rsidDel="00000000" w:rsidP="00000000" w:rsidRDefault="00000000" w:rsidRPr="00000000" w14:paraId="0000002D">
      <w:pPr>
        <w:rPr>
          <w:ins w:author="Michael Barroco" w:id="4" w:date="2024-10-28T18:12:04Z"/>
        </w:rPr>
      </w:pPr>
      <w:ins w:author="Michael Barroco" w:id="4" w:date="2024-10-28T18:12:04Z">
        <w:r w:rsidDel="00000000" w:rsidR="00000000" w:rsidRPr="00000000">
          <w:rPr>
            <w:rtl w:val="0"/>
          </w:rPr>
          <w:t xml:space="preserve">It will be critical to ensure that the messages are processed in the correct sequence on every </w:t>
        </w:r>
        <w:r w:rsidDel="00000000" w:rsidR="00000000" w:rsidRPr="00000000">
          <w:rPr>
            <w:rtl w:val="0"/>
          </w:rPr>
          <w:t xml:space="preserve">node</w:t>
        </w:r>
        <w:r w:rsidDel="00000000" w:rsidR="00000000" w:rsidRPr="00000000">
          <w:rPr>
            <w:rtl w:val="0"/>
          </w:rPr>
          <w:t xml:space="preserve"> and that the local database only reflects committed information.</w:t>
        </w:r>
      </w:ins>
    </w:p>
    <w:p w:rsidR="00000000" w:rsidDel="00000000" w:rsidP="00000000" w:rsidRDefault="00000000" w:rsidRPr="00000000" w14:paraId="0000002E">
      <w:pPr>
        <w:rPr>
          <w:ins w:author="Michael Barroco" w:id="4" w:date="2024-10-28T18:12:04Z"/>
        </w:rPr>
      </w:pPr>
      <w:ins w:author="Michael Barroco" w:id="4" w:date="2024-10-28T18:12:04Z">
        <w:r w:rsidDel="00000000" w:rsidR="00000000" w:rsidRPr="00000000">
          <w:rPr>
            <w:rtl w:val="0"/>
          </w:rPr>
        </w:r>
      </w:ins>
    </w:p>
    <w:p w:rsidR="00000000" w:rsidDel="00000000" w:rsidP="00000000" w:rsidRDefault="00000000" w:rsidRPr="00000000" w14:paraId="0000002F">
      <w:pPr>
        <w:rPr>
          <w:ins w:author="Michael Barroco" w:id="4" w:date="2024-10-28T18:12:04Z"/>
        </w:rPr>
      </w:pPr>
      <w:ins w:author="Michael Barroco" w:id="4" w:date="2024-10-28T18:12:04Z">
        <w:r w:rsidDel="00000000" w:rsidR="00000000" w:rsidRPr="00000000">
          <w:rPr>
            <w:rtl w:val="0"/>
          </w:rPr>
          <w:t xml:space="preserve">The following diagram is an attempt at outlining the interactions between the local database instance and the raft node, ensuring that data can be projected and processed while keeping the ability to rollback in case a message is not committed. </w:t>
        </w:r>
      </w:ins>
    </w:p>
    <w:p w:rsidR="00000000" w:rsidDel="00000000" w:rsidP="00000000" w:rsidRDefault="00000000" w:rsidRPr="00000000" w14:paraId="00000030">
      <w:pPr>
        <w:rPr>
          <w:ins w:author="Michael Barroco" w:id="4" w:date="2024-10-28T18:12:04Z"/>
          <w:rPrChange w:author="Michael Barroco" w:id="5" w:date="2024-10-28T18:12:04Z">
            <w:rPr/>
          </w:rPrChange>
        </w:rPr>
      </w:pPr>
      <w:ins w:author="Michael Barroco" w:id="4" w:date="2024-10-28T18:12:04Z">
        <w:r w:rsidDel="00000000" w:rsidR="00000000" w:rsidRPr="00000000">
          <w:rPr>
            <w:rPrChange w:author="Michael Barroco" w:id="5" w:date="2024-10-28T18:12:04Z">
              <w:rPr/>
            </w:rPrChange>
          </w:rPr>
          <w:drawing>
            <wp:inline distB="114300" distT="114300" distL="114300" distR="114300">
              <wp:extent cx="5943600" cy="44704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ins>
    </w:p>
    <w:p w:rsidR="00000000" w:rsidDel="00000000" w:rsidP="00000000" w:rsidRDefault="00000000" w:rsidRPr="00000000" w14:paraId="00000031">
      <w:pPr>
        <w:rPr>
          <w:ins w:author="Michael Barroco" w:id="4" w:date="2024-10-28T18:12:04Z"/>
          <w:rPrChange w:author="Michael Barroco" w:id="5" w:date="2024-10-28T18:12:04Z">
            <w:rPr/>
          </w:rPrChange>
        </w:rPr>
      </w:pPr>
      <w:ins w:author="Michael Barroco" w:id="4" w:date="2024-10-28T18:12:04Z">
        <w:r w:rsidDel="00000000" w:rsidR="00000000" w:rsidRPr="00000000">
          <w:rPr>
            <w:rPrChange w:author="Michael Barroco" w:id="5" w:date="2024-10-28T18:12:04Z">
              <w:rPr/>
            </w:rPrChange>
          </w:rPr>
          <w:drawing>
            <wp:inline distB="114300" distT="114300" distL="114300" distR="114300">
              <wp:extent cx="5943600" cy="3251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ins>
    </w:p>
    <w:p w:rsidR="00000000" w:rsidDel="00000000" w:rsidP="00000000" w:rsidRDefault="00000000" w:rsidRPr="00000000" w14:paraId="00000032">
      <w:pPr>
        <w:rPr>
          <w:rPrChange w:author="Michael Barroco" w:id="5" w:date="2024-10-28T18:12:04Z">
            <w:rPr/>
          </w:rPrChange>
        </w:rPr>
        <w:pPrChange w:author="Michael Barroco" w:id="0" w:date="2024-10-28T18:12:04Z">
          <w:pPr>
            <w:pStyle w:val="Heading2"/>
          </w:pPr>
        </w:pPrChange>
      </w:pPr>
      <w:bookmarkStart w:colFirst="0" w:colLast="0" w:name="_rx3juedal6im" w:id="12"/>
      <w:bookmarkEnd w:id="12"/>
      <w:r w:rsidDel="00000000" w:rsidR="00000000" w:rsidRPr="00000000">
        <w:rPr>
          <w:rtl w:val="0"/>
        </w:rPr>
      </w:r>
    </w:p>
    <w:p w:rsidR="00000000" w:rsidDel="00000000" w:rsidP="00000000" w:rsidRDefault="00000000" w:rsidRPr="00000000" w14:paraId="00000033">
      <w:pPr>
        <w:pStyle w:val="Heading3"/>
        <w:rPr>
          <w:rPrChange w:author="Michael Barroco" w:id="5" w:date="2024-10-28T18:12:04Z">
            <w:rPr/>
          </w:rPrChange>
        </w:rPr>
      </w:pPr>
      <w:bookmarkStart w:colFirst="0" w:colLast="0" w:name="_gkwvh0ip4avl" w:id="14"/>
      <w:bookmarkEnd w:id="14"/>
      <w:r w:rsidDel="00000000" w:rsidR="00000000" w:rsidRPr="00000000">
        <w:rPr>
          <w:rtl w:val="0"/>
          <w:rPrChange w:author="Michael Barroco" w:id="5" w:date="2024-10-28T18:12:04Z">
            <w:rPr/>
          </w:rPrChange>
        </w:rPr>
        <w:t xml:space="preserve">Schema Migration</w:t>
      </w:r>
    </w:p>
    <w:p w:rsidR="00000000" w:rsidDel="00000000" w:rsidP="00000000" w:rsidRDefault="00000000" w:rsidRPr="00000000" w14:paraId="00000034">
      <w:pPr>
        <w:rPr>
          <w:rPrChange w:author="Michael Barroco" w:id="5" w:date="2024-10-28T18:12:04Z">
            <w:rPr/>
          </w:rPrChange>
        </w:rPr>
      </w:pPr>
      <w:r w:rsidDel="00000000" w:rsidR="00000000" w:rsidRPr="00000000">
        <w:rPr>
          <w:rtl w:val="0"/>
          <w:rPrChange w:author="Michael Barroco" w:id="5" w:date="2024-10-28T18:12:04Z">
            <w:rPr/>
          </w:rPrChange>
        </w:rPr>
        <w:t xml:space="preserve">Each DSS instance will need a database instance. Schema migration will have to be performed on every database instance before using a new core-service version requiring a schema change. Migrations will need to be designed in order to support multiple versions. The standard procedure to update the schema may look like this: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Change w:author="Michael Barroco" w:id="5" w:date="2024-10-28T18:12:04Z">
            <w:rPr/>
          </w:rPrChange>
        </w:rPr>
        <w:t xml:space="preserve">DSS Instances run core-service at version 1 which uses schema version A.</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Change w:author="Michael Barroco" w:id="5" w:date="2024-10-28T18:12:04Z">
            <w:rPr/>
          </w:rPrChange>
        </w:rPr>
        <w:t xml:space="preserve">Every instance upgrades their database to schema version B which must be backward compatible.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Change w:author="Michael Barroco" w:id="5" w:date="2024-10-28T18:12:04Z">
            <w:rPr/>
          </w:rPrChange>
        </w:rPr>
        <w:t xml:space="preserve">DSS Instances progressively roll out core-service version 2.</w:t>
      </w:r>
    </w:p>
    <w:p w:rsidR="00000000" w:rsidDel="00000000" w:rsidP="00000000" w:rsidRDefault="00000000" w:rsidRPr="00000000" w14:paraId="00000038">
      <w:pPr>
        <w:pStyle w:val="Heading1"/>
        <w:rPr>
          <w:rPrChange w:author="Michael Barroco" w:id="5" w:date="2024-10-28T18:12:04Z">
            <w:rPr/>
          </w:rPrChange>
        </w:rPr>
      </w:pPr>
      <w:bookmarkStart w:colFirst="0" w:colLast="0" w:name="_bhse6srg5n01" w:id="15"/>
      <w:bookmarkEnd w:id="15"/>
      <w:r w:rsidDel="00000000" w:rsidR="00000000" w:rsidRPr="00000000">
        <w:rPr>
          <w:rtl w:val="0"/>
          <w:rPrChange w:author="Michael Barroco" w:id="5" w:date="2024-10-28T18:12:04Z">
            <w:rPr/>
          </w:rPrChange>
        </w:rPr>
        <w:t xml:space="preserve">Geographical sharding</w:t>
      </w:r>
    </w:p>
    <w:p w:rsidR="00000000" w:rsidDel="00000000" w:rsidP="00000000" w:rsidRDefault="00000000" w:rsidRPr="00000000" w14:paraId="00000039">
      <w:pPr>
        <w:pStyle w:val="Heading2"/>
        <w:rPr>
          <w:rPrChange w:author="Michael Barroco" w:id="5" w:date="2024-10-28T18:12:04Z">
            <w:rPr/>
          </w:rPrChange>
        </w:rPr>
      </w:pPr>
      <w:bookmarkStart w:colFirst="0" w:colLast="0" w:name="_n4ivxwjq38jy" w:id="16"/>
      <w:bookmarkEnd w:id="16"/>
      <w:r w:rsidDel="00000000" w:rsidR="00000000" w:rsidRPr="00000000">
        <w:rPr>
          <w:rtl w:val="0"/>
          <w:rPrChange w:author="Michael Barroco" w:id="5" w:date="2024-10-28T18:12:04Z">
            <w:rPr/>
          </w:rPrChange>
        </w:rPr>
        <w:t xml:space="preserve">Development phases</w:t>
      </w:r>
    </w:p>
    <w:p w:rsidR="00000000" w:rsidDel="00000000" w:rsidP="00000000" w:rsidRDefault="00000000" w:rsidRPr="00000000" w14:paraId="0000003A">
      <w:pPr>
        <w:rPr>
          <w:rPrChange w:author="Michael Barroco" w:id="5" w:date="2024-10-28T18:12:04Z">
            <w:rPr/>
          </w:rPrChange>
        </w:rPr>
      </w:pPr>
      <w:r w:rsidDel="00000000" w:rsidR="00000000" w:rsidRPr="00000000">
        <w:rPr>
          <w:rtl w:val="0"/>
          <w:rPrChange w:author="Michael Barroco" w:id="5" w:date="2024-10-28T18:12:04Z">
            <w:rPr/>
          </w:rPrChange>
        </w:rPr>
        <w:t xml:space="preserve">Phase 1 of development will consist of finishing, to production level, a DSS implementation that uses a single Raft group to store DAR information for the </w:t>
      </w:r>
      <w:commentRangeStart w:id="26"/>
      <w:commentRangeStart w:id="27"/>
      <w:commentRangeStart w:id="28"/>
      <w:commentRangeStart w:id="29"/>
      <w:commentRangeStart w:id="30"/>
      <w:r w:rsidDel="00000000" w:rsidR="00000000" w:rsidRPr="00000000">
        <w:rPr>
          <w:rtl w:val="0"/>
          <w:rPrChange w:author="Michael Barroco" w:id="5" w:date="2024-10-28T18:12:04Z">
            <w:rPr/>
          </w:rPrChange>
        </w:rPr>
        <w:t xml:space="preserve">entire world</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Change w:author="Michael Barroco" w:id="5" w:date="2024-10-28T18:12:04Z">
            <w:rPr/>
          </w:rPrChange>
        </w:rPr>
        <w:t xml:space="preserve"> (no geographical sharding).  Phase 1 development will anticipate Phase 2 where a performance optimization will be added to subdivide the world into smaller shards, and the DAR information for each shard will be stored in a separate Raft group dedicated to that shard (though each separate Raft group will still have each DSS instance in the pool as members).  ASTM API operations affecting only one shard can be performed directly on that single shard, which enables horizontal scaling by decoupling geographical regions from each other in nominal usage.</w:t>
      </w:r>
    </w:p>
    <w:p w:rsidR="00000000" w:rsidDel="00000000" w:rsidP="00000000" w:rsidRDefault="00000000" w:rsidRPr="00000000" w14:paraId="0000003B">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03C">
      <w:pPr>
        <w:rPr>
          <w:rPrChange w:author="Michael Barroco" w:id="5" w:date="2024-10-28T18:12:04Z">
            <w:rPr/>
          </w:rPrChange>
        </w:rPr>
      </w:pPr>
      <w:r w:rsidDel="00000000" w:rsidR="00000000" w:rsidRPr="00000000">
        <w:rPr>
          <w:rtl w:val="0"/>
          <w:rPrChange w:author="Michael Barroco" w:id="5" w:date="2024-10-28T18:12:04Z">
            <w:rPr/>
          </w:rPrChange>
        </w:rPr>
        <w:t xml:space="preserve">Phase 1 will not implement any shard coordination, but it will attempt to avoid making the addition of shard coordination in Phase 2 any more difficult than necessary by assuming that the concept of multi-shard coordination exists, and reflecting that assumption in data structures, API design, etc. The data contained in the DAR is inherently geospatial (operational intents for example contain their geospatial data in their volumes) and thus multi-sharding would only require agreeing upon the geospatial boundaries, and would not require adding additional data or context to any requests.</w:t>
      </w:r>
    </w:p>
    <w:p w:rsidR="00000000" w:rsidDel="00000000" w:rsidP="00000000" w:rsidRDefault="00000000" w:rsidRPr="00000000" w14:paraId="0000003D">
      <w:pPr>
        <w:pStyle w:val="Heading2"/>
        <w:rPr>
          <w:rPrChange w:author="Michael Barroco" w:id="5" w:date="2024-10-28T18:12:04Z">
            <w:rPr/>
          </w:rPrChange>
        </w:rPr>
      </w:pPr>
      <w:bookmarkStart w:colFirst="0" w:colLast="0" w:name="_13iwngl5xwoj" w:id="17"/>
      <w:bookmarkEnd w:id="17"/>
      <w:r w:rsidDel="00000000" w:rsidR="00000000" w:rsidRPr="00000000">
        <w:rPr>
          <w:rtl w:val="0"/>
          <w:rPrChange w:author="Michael Barroco" w:id="5" w:date="2024-10-28T18:12:04Z">
            <w:rPr/>
          </w:rPrChange>
        </w:rPr>
        <w:t xml:space="preserve">Phase 2 shard coordination</w:t>
      </w:r>
    </w:p>
    <w:p w:rsidR="00000000" w:rsidDel="00000000" w:rsidP="00000000" w:rsidRDefault="00000000" w:rsidRPr="00000000" w14:paraId="0000003E">
      <w:pPr>
        <w:rPr>
          <w:rPrChange w:author="Michael Barroco" w:id="5" w:date="2024-10-28T18:12:04Z">
            <w:rPr/>
          </w:rPrChange>
        </w:rPr>
      </w:pPr>
      <w:r w:rsidDel="00000000" w:rsidR="00000000" w:rsidRPr="00000000">
        <w:rPr>
          <w:rtl w:val="0"/>
          <w:rPrChange w:author="Michael Barroco" w:id="5" w:date="2024-10-28T18:12:04Z">
            <w:rPr/>
          </w:rPrChange>
        </w:rPr>
        <w:t xml:space="preserve">Any ASTM API operation whose effects lie entirely within a single shard will behave and perform identically to Phase 1.  Because of this, ASTM API operations in separate shards can be fully parallelized without any appreciable impact on each other, and this enables horizontal scalability.  When an ASTM API operation impacts multiple shards, an expensive two-phase commit (2FC) will be used to coordinate changes to the multiple shards.</w:t>
      </w:r>
    </w:p>
    <w:p w:rsidR="00000000" w:rsidDel="00000000" w:rsidP="00000000" w:rsidRDefault="00000000" w:rsidRPr="00000000" w14:paraId="0000003F">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040">
      <w:pPr>
        <w:rPr>
          <w:rPrChange w:author="Michael Barroco" w:id="5" w:date="2024-10-28T18:12:04Z">
            <w:rPr/>
          </w:rPrChange>
        </w:rPr>
      </w:pPr>
      <w:r w:rsidDel="00000000" w:rsidR="00000000" w:rsidRPr="00000000">
        <w:rPr>
          <w:rtl w:val="0"/>
          <w:rPrChange w:author="Michael Barroco" w:id="5" w:date="2024-10-28T18:12:04Z">
            <w:rPr/>
          </w:rPrChange>
        </w:rPr>
        <w:t xml:space="preserve">Every DSS instance will know the geographical shard boundaries and corresponding Raft group IDs out of band, or synchronized via a mechanism to be designed.  An additional “transaction coordination” Raft group will be established between the DSS instances, similar to the Raft group for each shard. The transaction coordination raft group will be deployed separately from the geographical DAR shards, to increase resilience to outages affecting the shards. The leader of the transaction coordination Raft group will be considered the transaction coordinator, and every DSS instance will direct ASTM API operations that affect multiple geographical shards to the transaction coordinator for fulfillment.  To fulfill a multi-shard request, the transaction coordinator will:</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Change w:author="Michael Barroco" w:id="5" w:date="2024-10-28T18:12:04Z">
            <w:rPr/>
          </w:rPrChange>
        </w:rPr>
        <w:t xml:space="preserve">Record transaction X in the proposal phase in the transaction coordination Raft group, and set all affected areas as locked in that group</w:t>
      </w:r>
    </w:p>
    <w:p w:rsidR="00000000" w:rsidDel="00000000" w:rsidP="00000000" w:rsidRDefault="00000000" w:rsidRPr="00000000" w14:paraId="00000042">
      <w:pPr>
        <w:numPr>
          <w:ilvl w:val="1"/>
          <w:numId w:val="14"/>
        </w:numPr>
        <w:ind w:left="1440" w:hanging="360"/>
        <w:rPr>
          <w:u w:val="none"/>
        </w:rPr>
      </w:pPr>
      <w:r w:rsidDel="00000000" w:rsidR="00000000" w:rsidRPr="00000000">
        <w:rPr>
          <w:rtl w:val="0"/>
          <w:rPrChange w:author="Michael Barroco" w:id="5" w:date="2024-10-28T18:12:04Z">
            <w:rPr/>
          </w:rPrChange>
        </w:rPr>
        <w:t xml:space="preserve">Note that individual geographical shards are not aware of the area locks established in this step</w:t>
      </w:r>
    </w:p>
    <w:p w:rsidR="00000000" w:rsidDel="00000000" w:rsidP="00000000" w:rsidRDefault="00000000" w:rsidRPr="00000000" w14:paraId="00000043">
      <w:pPr>
        <w:numPr>
          <w:ilvl w:val="0"/>
          <w:numId w:val="14"/>
        </w:numPr>
        <w:ind w:left="720" w:hanging="360"/>
        <w:rPr>
          <w:u w:val="none"/>
        </w:rPr>
      </w:pPr>
      <w:r w:rsidDel="00000000" w:rsidR="00000000" w:rsidRPr="00000000">
        <w:rPr>
          <w:rtl w:val="0"/>
          <w:rPrChange w:author="Michael Barroco" w:id="5" w:date="2024-10-28T18:12:04Z">
            <w:rPr/>
          </w:rPrChange>
        </w:rPr>
        <w:t xml:space="preserve">Propose transaction X to all affected shards.  Each affected shard will:</w:t>
      </w:r>
    </w:p>
    <w:p w:rsidR="00000000" w:rsidDel="00000000" w:rsidP="00000000" w:rsidRDefault="00000000" w:rsidRPr="00000000" w14:paraId="00000044">
      <w:pPr>
        <w:numPr>
          <w:ilvl w:val="1"/>
          <w:numId w:val="14"/>
        </w:numPr>
        <w:ind w:left="1440" w:hanging="360"/>
        <w:rPr>
          <w:u w:val="none"/>
        </w:rPr>
      </w:pPr>
      <w:r w:rsidDel="00000000" w:rsidR="00000000" w:rsidRPr="00000000">
        <w:rPr>
          <w:rtl w:val="0"/>
          <w:rPrChange w:author="Michael Barroco" w:id="5" w:date="2024-10-28T18:12:04Z">
            <w:rPr/>
          </w:rPrChange>
        </w:rPr>
        <w:t xml:space="preserve">Verify the validity of the proposal</w:t>
      </w:r>
    </w:p>
    <w:p w:rsidR="00000000" w:rsidDel="00000000" w:rsidP="00000000" w:rsidRDefault="00000000" w:rsidRPr="00000000" w14:paraId="00000045">
      <w:pPr>
        <w:numPr>
          <w:ilvl w:val="1"/>
          <w:numId w:val="14"/>
        </w:numPr>
        <w:ind w:left="1440" w:hanging="360"/>
      </w:pPr>
      <w:r w:rsidDel="00000000" w:rsidR="00000000" w:rsidRPr="00000000">
        <w:rPr>
          <w:rtl w:val="0"/>
          <w:rPrChange w:author="Michael Barroco" w:id="5" w:date="2024-10-28T18:12:04Z">
            <w:rPr/>
          </w:rPrChange>
        </w:rPr>
        <w:t xml:space="preserve">Lock the affected areas in the geographical shard Raft group</w:t>
      </w:r>
    </w:p>
    <w:p w:rsidR="00000000" w:rsidDel="00000000" w:rsidP="00000000" w:rsidRDefault="00000000" w:rsidRPr="00000000" w14:paraId="00000046">
      <w:pPr>
        <w:numPr>
          <w:ilvl w:val="1"/>
          <w:numId w:val="14"/>
        </w:numPr>
        <w:ind w:left="1440" w:hanging="360"/>
        <w:rPr>
          <w:u w:val="none"/>
        </w:rPr>
      </w:pPr>
      <w:r w:rsidDel="00000000" w:rsidR="00000000" w:rsidRPr="00000000">
        <w:rPr>
          <w:rtl w:val="0"/>
          <w:rPrChange w:author="Michael Barroco" w:id="5" w:date="2024-10-28T18:12:04Z">
            <w:rPr/>
          </w:rPrChange>
        </w:rPr>
        <w:t xml:space="preserve">Record the pending change in the geographical shard Raft group</w:t>
      </w:r>
    </w:p>
    <w:p w:rsidR="00000000" w:rsidDel="00000000" w:rsidP="00000000" w:rsidRDefault="00000000" w:rsidRPr="00000000" w14:paraId="00000047">
      <w:pPr>
        <w:numPr>
          <w:ilvl w:val="1"/>
          <w:numId w:val="14"/>
        </w:numPr>
        <w:ind w:left="1440" w:hanging="360"/>
        <w:rPr>
          <w:u w:val="none"/>
        </w:rPr>
      </w:pPr>
      <w:r w:rsidDel="00000000" w:rsidR="00000000" w:rsidRPr="00000000">
        <w:rPr>
          <w:rtl w:val="0"/>
          <w:rPrChange w:author="Michael Barroco" w:id="5" w:date="2024-10-28T18:12:04Z">
            <w:rPr/>
          </w:rPrChange>
        </w:rPr>
        <w:t xml:space="preserve">Respond ok to the transaction coordinator</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Change w:author="Michael Barroco" w:id="5" w:date="2024-10-28T18:12:04Z">
            <w:rPr/>
          </w:rPrChange>
        </w:rPr>
        <w:t xml:space="preserve">Upon positive acknowledgement from all affected shards, record that transaction X is now in the commit phase in the transaction coordination Raft group</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Change w:author="Michael Barroco" w:id="5" w:date="2024-10-28T18:12:04Z">
            <w:rPr/>
          </w:rPrChange>
        </w:rPr>
        <w:t xml:space="preserve">Instruct each affected shard to commit transaction X.  Each affected shard will (atomically, within that shard):</w:t>
      </w:r>
    </w:p>
    <w:p w:rsidR="00000000" w:rsidDel="00000000" w:rsidP="00000000" w:rsidRDefault="00000000" w:rsidRPr="00000000" w14:paraId="0000004A">
      <w:pPr>
        <w:numPr>
          <w:ilvl w:val="1"/>
          <w:numId w:val="14"/>
        </w:numPr>
        <w:ind w:left="1440" w:hanging="360"/>
        <w:rPr>
          <w:u w:val="none"/>
        </w:rPr>
      </w:pPr>
      <w:r w:rsidDel="00000000" w:rsidR="00000000" w:rsidRPr="00000000">
        <w:rPr>
          <w:rtl w:val="0"/>
          <w:rPrChange w:author="Michael Barroco" w:id="5" w:date="2024-10-28T18:12:04Z">
            <w:rPr/>
          </w:rPrChange>
        </w:rPr>
        <w:t xml:space="preserve">Apply the pending change in the geographical shard Raft group</w:t>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Change w:author="Michael Barroco" w:id="5" w:date="2024-10-28T18:12:04Z">
            <w:rPr/>
          </w:rPrChange>
        </w:rPr>
        <w:t xml:space="preserve">Mark the pending change as complete in the geographical shard Raft group</w:t>
      </w:r>
    </w:p>
    <w:p w:rsidR="00000000" w:rsidDel="00000000" w:rsidP="00000000" w:rsidRDefault="00000000" w:rsidRPr="00000000" w14:paraId="0000004C">
      <w:pPr>
        <w:numPr>
          <w:ilvl w:val="2"/>
          <w:numId w:val="14"/>
        </w:numPr>
        <w:ind w:left="2160" w:hanging="360"/>
        <w:rPr>
          <w:sz w:val="18"/>
          <w:szCs w:val="18"/>
        </w:rPr>
      </w:pPr>
      <w:r w:rsidDel="00000000" w:rsidR="00000000" w:rsidRPr="00000000">
        <w:rPr>
          <w:rtl w:val="0"/>
          <w:rPrChange w:author="Michael Barroco" w:id="5" w:date="2024-10-28T18:12:04Z">
            <w:rPr>
              <w:sz w:val="18"/>
              <w:szCs w:val="18"/>
            </w:rPr>
          </w:rPrChange>
        </w:rPr>
        <w:t xml:space="preserve">(or, delete pending change in a way that allows the affected shard to still determine that the transaction is already complete if a duplicate request was sent to commit the transaction – for instance, by using a monotonically-increasing transaction index and maintaining only the largest completed transaction index)</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Change w:author="Michael Barroco" w:id="5" w:date="2024-10-28T18:12:04Z">
            <w:rPr/>
          </w:rPrChange>
        </w:rPr>
        <w:t xml:space="preserve">Unlock the affected areas in the geographical shard Raft group</w:t>
      </w:r>
    </w:p>
    <w:p w:rsidR="00000000" w:rsidDel="00000000" w:rsidP="00000000" w:rsidRDefault="00000000" w:rsidRPr="00000000" w14:paraId="0000004E">
      <w:pPr>
        <w:numPr>
          <w:ilvl w:val="1"/>
          <w:numId w:val="14"/>
        </w:numPr>
        <w:ind w:left="1440" w:hanging="360"/>
        <w:rPr>
          <w:u w:val="none"/>
        </w:rPr>
      </w:pPr>
      <w:r w:rsidDel="00000000" w:rsidR="00000000" w:rsidRPr="00000000">
        <w:rPr>
          <w:rtl w:val="0"/>
          <w:rPrChange w:author="Michael Barroco" w:id="5" w:date="2024-10-28T18:12:04Z">
            <w:rPr/>
          </w:rPrChange>
        </w:rPr>
        <w:t xml:space="preserve">Respond ok to the transaction coordinator</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Change w:author="Michael Barroco" w:id="5" w:date="2024-10-28T18:12:04Z">
            <w:rPr/>
          </w:rPrChange>
        </w:rPr>
        <w:t xml:space="preserve">Upon positive acknowledgement from all affected shards, remove transaction X and locks on affected areas from the transaction coordination Raft group</w:t>
      </w:r>
    </w:p>
    <w:p w:rsidR="00000000" w:rsidDel="00000000" w:rsidP="00000000" w:rsidRDefault="00000000" w:rsidRPr="00000000" w14:paraId="00000050">
      <w:pPr>
        <w:ind w:left="0" w:firstLine="0"/>
        <w:rPr>
          <w:rPrChange w:author="Michael Barroco" w:id="5" w:date="2024-10-28T18:12:04Z">
            <w:rPr/>
          </w:rPrChange>
        </w:rPr>
      </w:pPr>
      <w:r w:rsidDel="00000000" w:rsidR="00000000" w:rsidRPr="00000000">
        <w:rPr>
          <w:rtl w:val="0"/>
          <w:rPrChange w:author="Michael Barroco" w:id="5" w:date="2024-10-28T18:12:04Z">
            <w:rPr/>
          </w:rPrChange>
        </w:rPr>
        <w:t xml:space="preserve">The above procedure is expected/understood to guarantee consistency at all times.  If the transaction coordinator goes down, a new transaction coordinator will be elected leader of the transaction coordination Raft group, and it can continue any open transaction by repeating the requests for the phase of that transaction (resend proposals or resend commit instructions) and then proceeding with the transaction.</w:t>
      </w:r>
    </w:p>
    <w:p w:rsidR="00000000" w:rsidDel="00000000" w:rsidP="00000000" w:rsidRDefault="00000000" w:rsidRPr="00000000" w14:paraId="00000051">
      <w:pPr>
        <w:ind w:left="0" w:firstLine="0"/>
        <w:rPr>
          <w:rPrChange w:author="Michael Barroco" w:id="5" w:date="2024-10-28T18:12:04Z">
            <w:rPr/>
          </w:rPrChange>
        </w:rPr>
      </w:pPr>
      <w:r w:rsidDel="00000000" w:rsidR="00000000" w:rsidRPr="00000000">
        <w:rPr>
          <w:rtl w:val="0"/>
        </w:rPr>
      </w:r>
    </w:p>
    <w:p w:rsidR="00000000" w:rsidDel="00000000" w:rsidP="00000000" w:rsidRDefault="00000000" w:rsidRPr="00000000" w14:paraId="00000052">
      <w:pPr>
        <w:ind w:left="0" w:firstLine="0"/>
        <w:rPr>
          <w:rPrChange w:author="Michael Barroco" w:id="5" w:date="2024-10-28T18:12:04Z">
            <w:rPr/>
          </w:rPrChange>
        </w:rPr>
      </w:pPr>
      <w:r w:rsidDel="00000000" w:rsidR="00000000" w:rsidRPr="00000000">
        <w:rPr>
          <w:rtl w:val="0"/>
          <w:rPrChange w:author="Michael Barroco" w:id="5" w:date="2024-10-28T18:12:04Z">
            <w:rPr/>
          </w:rPrChange>
        </w:rPr>
        <w:t xml:space="preserve">Only one multi-shard transaction affecting any particular area may be conducted at a given time; additional concurrent requests will be queued behind the active transaction.  This is accomplished via area locks at the transaction coordination level.</w:t>
      </w:r>
    </w:p>
    <w:p w:rsidR="00000000" w:rsidDel="00000000" w:rsidP="00000000" w:rsidRDefault="00000000" w:rsidRPr="00000000" w14:paraId="00000053">
      <w:pPr>
        <w:ind w:left="0" w:firstLine="0"/>
        <w:rPr>
          <w:rPrChange w:author="Michael Barroco" w:id="5" w:date="2024-10-28T18:12:04Z">
            <w:rPr/>
          </w:rPrChange>
        </w:rPr>
      </w:pPr>
      <w:r w:rsidDel="00000000" w:rsidR="00000000" w:rsidRPr="00000000">
        <w:rPr>
          <w:rtl w:val="0"/>
        </w:rPr>
      </w:r>
    </w:p>
    <w:p w:rsidR="00000000" w:rsidDel="00000000" w:rsidP="00000000" w:rsidRDefault="00000000" w:rsidRPr="00000000" w14:paraId="00000054">
      <w:pPr>
        <w:ind w:left="0" w:firstLine="0"/>
        <w:rPr>
          <w:rPrChange w:author="Michael Barroco" w:id="5" w:date="2024-10-28T18:12:04Z">
            <w:rPr/>
          </w:rPrChange>
        </w:rPr>
      </w:pPr>
      <w:r w:rsidDel="00000000" w:rsidR="00000000" w:rsidRPr="00000000">
        <w:rPr>
          <w:rtl w:val="0"/>
          <w:rPrChange w:author="Michael Barroco" w:id="5" w:date="2024-10-28T18:12:04Z">
            <w:rPr/>
          </w:rPrChange>
        </w:rPr>
        <w:t xml:space="preserve">An example </w:t>
      </w:r>
      <w:commentRangeStart w:id="31"/>
      <w:commentRangeStart w:id="32"/>
      <w:r w:rsidDel="00000000" w:rsidR="00000000" w:rsidRPr="00000000">
        <w:rPr>
          <w:rtl w:val="0"/>
          <w:rPrChange w:author="Michael Barroco" w:id="5" w:date="2024-10-28T18:12:04Z">
            <w:rPr/>
          </w:rPrChange>
        </w:rPr>
        <w:t xml:space="preserve">sequence of events</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Change w:author="Michael Barroco" w:id="5" w:date="2024-10-28T18:12:04Z">
            <w:rPr/>
          </w:rPrChange>
        </w:rPr>
        <w:t xml:space="preserve"> is shown below in the presence of an inopportune failure of the transaction coordinator.</w:t>
      </w:r>
    </w:p>
    <w:p w:rsidR="00000000" w:rsidDel="00000000" w:rsidP="00000000" w:rsidRDefault="00000000" w:rsidRPr="00000000" w14:paraId="00000055">
      <w:pPr>
        <w:ind w:left="0" w:firstLine="0"/>
        <w:rPr>
          <w:rPrChange w:author="Michael Barroco" w:id="5" w:date="2024-10-28T18:12:04Z">
            <w:rPr/>
          </w:rPrChange>
        </w:rPr>
      </w:pPr>
      <w:r w:rsidDel="00000000" w:rsidR="00000000" w:rsidRPr="00000000">
        <w:rPr>
          <w:rPrChange w:author="Michael Barroco" w:id="5" w:date="2024-10-28T18:12:04Z">
            <w:rPr/>
          </w:rPrChange>
        </w:rPr>
        <w:drawing>
          <wp:inline distB="114300" distT="114300" distL="114300" distR="114300">
            <wp:extent cx="3309938" cy="1936101"/>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09938" cy="193610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PrChange w:author="Michael Barroco" w:id="5" w:date="2024-10-28T18:12:04Z">
            <w:rPr/>
          </w:rPrChange>
        </w:rPr>
      </w:pPr>
      <w:r w:rsidDel="00000000" w:rsidR="00000000" w:rsidRPr="00000000">
        <w:rPr>
          <w:rPrChange w:author="Michael Barroco" w:id="5" w:date="2024-10-28T18:12:04Z">
            <w:rPr/>
          </w:rPrChange>
        </w:rPr>
        <w:drawing>
          <wp:inline distB="114300" distT="114300" distL="114300" distR="114300">
            <wp:extent cx="4809214" cy="11044238"/>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09214" cy="110442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rPrChange w:author="Michael Barroco" w:id="5" w:date="2024-10-28T18:12:04Z">
            <w:rPr/>
          </w:rPrChange>
        </w:rPr>
      </w:pPr>
      <w:bookmarkStart w:colFirst="0" w:colLast="0" w:name="_m36eartrjww3" w:id="18"/>
      <w:bookmarkEnd w:id="18"/>
      <w:commentRangeStart w:id="33"/>
      <w:commentRangeStart w:id="34"/>
      <w:r w:rsidDel="00000000" w:rsidR="00000000" w:rsidRPr="00000000">
        <w:rPr>
          <w:rtl w:val="0"/>
          <w:rPrChange w:author="Michael Barroco" w:id="5" w:date="2024-10-28T18:12:04Z">
            <w:rPr/>
          </w:rPrChange>
        </w:rPr>
        <w:t xml:space="preserve">Diagnostic information</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58">
      <w:pPr>
        <w:rPr>
          <w:rPrChange w:author="Michael Barroco" w:id="5" w:date="2024-10-28T18:12:04Z">
            <w:rPr/>
          </w:rPrChange>
        </w:rPr>
      </w:pPr>
      <w:r w:rsidDel="00000000" w:rsidR="00000000" w:rsidRPr="00000000">
        <w:rPr>
          <w:rtl w:val="0"/>
          <w:rPrChange w:author="Michael Barroco" w:id="5" w:date="2024-10-28T18:12:04Z">
            <w:rPr/>
          </w:rPrChange>
        </w:rPr>
        <w:t xml:space="preserve">A recognized drawback to this approach is that InterUSS will need to develop any and all status and </w:t>
      </w:r>
      <w:commentRangeStart w:id="35"/>
      <w:commentRangeStart w:id="36"/>
      <w:commentRangeStart w:id="37"/>
      <w:r w:rsidDel="00000000" w:rsidR="00000000" w:rsidRPr="00000000">
        <w:rPr>
          <w:rtl w:val="0"/>
          <w:rPrChange w:author="Michael Barroco" w:id="5" w:date="2024-10-28T18:12:04Z">
            <w:rPr/>
          </w:rPrChange>
        </w:rPr>
        <w:t xml:space="preserve">diagnostic infrastructure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Change w:author="Michael Barroco" w:id="5" w:date="2024-10-28T18:12:04Z">
            <w:rPr/>
          </w:rPrChange>
        </w:rPr>
        <w:t xml:space="preserve"> related to the consensus activities whereas this infrastructure is available for free when leveraging an existing product (like CRDB, YugabyteDB, rqlite, etc) to synchronize information across DSS instances.</w:t>
      </w:r>
    </w:p>
    <w:p w:rsidR="00000000" w:rsidDel="00000000" w:rsidP="00000000" w:rsidRDefault="00000000" w:rsidRPr="00000000" w14:paraId="00000059">
      <w:pPr>
        <w:pStyle w:val="Heading2"/>
        <w:rPr>
          <w:rPrChange w:author="Michael Barroco" w:id="5" w:date="2024-10-28T18:12:04Z">
            <w:rPr/>
          </w:rPrChange>
        </w:rPr>
      </w:pPr>
      <w:bookmarkStart w:colFirst="0" w:colLast="0" w:name="_7mwcjen6dv9e" w:id="19"/>
      <w:bookmarkEnd w:id="19"/>
      <w:r w:rsidDel="00000000" w:rsidR="00000000" w:rsidRPr="00000000">
        <w:rPr>
          <w:rtl w:val="0"/>
          <w:rPrChange w:author="Michael Barroco" w:id="5" w:date="2024-10-28T18:12:04Z">
            <w:rPr/>
          </w:rPrChange>
        </w:rPr>
        <w:t xml:space="preserve">Automated access to status and diagnostic information</w:t>
      </w:r>
    </w:p>
    <w:p w:rsidR="00000000" w:rsidDel="00000000" w:rsidP="00000000" w:rsidRDefault="00000000" w:rsidRPr="00000000" w14:paraId="0000005A">
      <w:pPr>
        <w:rPr>
          <w:rPrChange w:author="Michael Barroco" w:id="5" w:date="2024-10-28T18:12:04Z">
            <w:rPr/>
          </w:rPrChange>
        </w:rPr>
      </w:pPr>
      <w:r w:rsidDel="00000000" w:rsidR="00000000" w:rsidRPr="00000000">
        <w:rPr>
          <w:rtl w:val="0"/>
          <w:rPrChange w:author="Michael Barroco" w:id="5" w:date="2024-10-28T18:12:04Z">
            <w:rPr/>
          </w:rPrChange>
        </w:rPr>
        <w:t xml:space="preserve">When information is relevant to understanding system status and/or diagnosing system behavior, it will be available via an automated diagnostics API which will be a RESTful https API in the style of ASTM APIs, using access token authorization in the same way as ASTM APIs.</w:t>
      </w:r>
    </w:p>
    <w:p w:rsidR="00000000" w:rsidDel="00000000" w:rsidP="00000000" w:rsidRDefault="00000000" w:rsidRPr="00000000" w14:paraId="0000005B">
      <w:pPr>
        <w:pStyle w:val="Heading2"/>
        <w:rPr>
          <w:rPrChange w:author="Michael Barroco" w:id="5" w:date="2024-10-28T18:12:04Z">
            <w:rPr/>
          </w:rPrChange>
        </w:rPr>
      </w:pPr>
      <w:bookmarkStart w:colFirst="0" w:colLast="0" w:name="_aq6wg0p958t7" w:id="20"/>
      <w:bookmarkEnd w:id="20"/>
      <w:r w:rsidDel="00000000" w:rsidR="00000000" w:rsidRPr="00000000">
        <w:rPr>
          <w:rtl w:val="0"/>
          <w:rPrChange w:author="Michael Barroco" w:id="5" w:date="2024-10-28T18:12:04Z">
            <w:rPr/>
          </w:rPrChange>
        </w:rPr>
        <w:t xml:space="preserve">Human access to status and diagnostic information</w:t>
      </w:r>
    </w:p>
    <w:p w:rsidR="00000000" w:rsidDel="00000000" w:rsidP="00000000" w:rsidRDefault="00000000" w:rsidRPr="00000000" w14:paraId="0000005C">
      <w:pPr>
        <w:rPr>
          <w:rPrChange w:author="Michael Barroco" w:id="5" w:date="2024-10-28T18:12:04Z">
            <w:rPr/>
          </w:rPrChange>
        </w:rPr>
      </w:pPr>
      <w:r w:rsidDel="00000000" w:rsidR="00000000" w:rsidRPr="00000000">
        <w:rPr>
          <w:rtl w:val="0"/>
          <w:rPrChange w:author="Michael Barroco" w:id="5" w:date="2024-10-28T18:12:04Z">
            <w:rPr/>
          </w:rPrChange>
        </w:rPr>
        <w:t xml:space="preserve">When a human system administrator is likely to need to view the diagnostic information, a diagnostics UI will provide access to information in the automated diagnostics API via a browser.  The human user will be responsible for providing an access token to the UI, and the UI will use that access token to call and display the results from endpoints in the automated diagnostics API.</w:t>
      </w:r>
    </w:p>
    <w:p w:rsidR="00000000" w:rsidDel="00000000" w:rsidP="00000000" w:rsidRDefault="00000000" w:rsidRPr="00000000" w14:paraId="0000005D">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05E">
      <w:pPr>
        <w:pStyle w:val="Heading1"/>
        <w:rPr>
          <w:rPrChange w:author="Michael Barroco" w:id="5" w:date="2024-10-28T18:12:04Z">
            <w:rPr/>
          </w:rPrChange>
        </w:rPr>
      </w:pPr>
      <w:bookmarkStart w:colFirst="0" w:colLast="0" w:name="_z5d1pf3r2tv" w:id="21"/>
      <w:bookmarkEnd w:id="21"/>
      <w:r w:rsidDel="00000000" w:rsidR="00000000" w:rsidRPr="00000000">
        <w:rPr>
          <w:rtl w:val="0"/>
          <w:rPrChange w:author="Michael Barroco" w:id="5" w:date="2024-10-28T18:12:04Z">
            <w:rPr/>
          </w:rPrChange>
        </w:rPr>
        <w:t xml:space="preserve">Deployment &amp; Maintenance</w:t>
      </w:r>
    </w:p>
    <w:p w:rsidR="00000000" w:rsidDel="00000000" w:rsidP="00000000" w:rsidRDefault="00000000" w:rsidRPr="00000000" w14:paraId="0000005F">
      <w:pPr>
        <w:spacing w:after="240" w:before="240" w:lineRule="auto"/>
        <w:rPr>
          <w:rPrChange w:author="Michael Barroco" w:id="5" w:date="2024-10-28T18:12:04Z">
            <w:rPr/>
          </w:rPrChange>
        </w:rPr>
      </w:pPr>
      <w:r w:rsidDel="00000000" w:rsidR="00000000" w:rsidRPr="00000000">
        <w:rPr>
          <w:rtl w:val="0"/>
          <w:rPrChange w:author="Michael Barroco" w:id="5" w:date="2024-10-28T18:12:04Z">
            <w:rPr/>
          </w:rPrChange>
        </w:rPr>
        <w:t xml:space="preserve">InterUSS acknowledges the resource constraints faced by participants and is committed to delivering a solution that is easy to deploy and maintain. At the same time, it offers well-defined API contracts to allow participants the flexibility to implement custom designs if desired.</w:t>
      </w:r>
    </w:p>
    <w:p w:rsidR="00000000" w:rsidDel="00000000" w:rsidP="00000000" w:rsidRDefault="00000000" w:rsidRPr="00000000" w14:paraId="00000060">
      <w:pPr>
        <w:spacing w:after="240" w:before="240" w:lineRule="auto"/>
        <w:rPr>
          <w:rPrChange w:author="Michael Barroco" w:id="5" w:date="2024-10-28T18:12:04Z">
            <w:rPr/>
          </w:rPrChange>
        </w:rPr>
      </w:pPr>
      <w:r w:rsidDel="00000000" w:rsidR="00000000" w:rsidRPr="00000000">
        <w:rPr>
          <w:rtl w:val="0"/>
          <w:rPrChange w:author="Michael Barroco" w:id="5" w:date="2024-10-28T18:12:04Z">
            <w:rPr/>
          </w:rPrChange>
        </w:rPr>
        <w:t xml:space="preserve">To streamline deployment, InterUSS will offer a pre-packaged container, similar to the existing core-service, which will encapsulate all consensus logic and include SQL bindings for the persistence layer. A</w:t>
      </w:r>
      <w:commentRangeStart w:id="38"/>
      <w:commentRangeStart w:id="39"/>
      <w:r w:rsidDel="00000000" w:rsidR="00000000" w:rsidRPr="00000000">
        <w:rPr>
          <w:rtl w:val="0"/>
          <w:rPrChange w:author="Michael Barroco" w:id="5" w:date="2024-10-28T18:12:04Z">
            <w:rPr/>
          </w:rPrChange>
        </w:rPr>
        <w:t xml:space="preserve">dditionally, for greater convenience, InterUSS will provide a</w:t>
      </w:r>
      <w:ins w:author="Ben Pelletier" w:id="6" w:date="2024-10-30T15:35:28Z">
        <w:r w:rsidDel="00000000" w:rsidR="00000000" w:rsidRPr="00000000">
          <w:rPr>
            <w:rtl w:val="0"/>
            <w:rPrChange w:author="Michael Barroco" w:id="5" w:date="2024-10-28T18:12:04Z">
              <w:rPr/>
            </w:rPrChange>
          </w:rPr>
          <w:t xml:space="preserve">n integrated second/separate</w:t>
        </w:r>
      </w:ins>
      <w:r w:rsidDel="00000000" w:rsidR="00000000" w:rsidRPr="00000000">
        <w:rPr>
          <w:rtl w:val="0"/>
          <w:rPrChange w:author="Michael Barroco" w:id="5" w:date="2024-10-28T18:12:04Z">
            <w:rPr/>
          </w:rPrChange>
        </w:rPr>
        <w:t xml:space="preserve"> container with a</w:t>
      </w:r>
      <w:del w:author="Ben Pelletier" w:id="7" w:date="2024-10-30T15:35:40Z">
        <w:r w:rsidDel="00000000" w:rsidR="00000000" w:rsidRPr="00000000">
          <w:rPr>
            <w:rtl w:val="0"/>
            <w:rPrChange w:author="Michael Barroco" w:id="5" w:date="2024-10-28T18:12:04Z">
              <w:rPr/>
            </w:rPrChange>
          </w:rPr>
          <w:delText xml:space="preserve">n integrated</w:delText>
        </w:r>
      </w:del>
      <w:r w:rsidDel="00000000" w:rsidR="00000000" w:rsidRPr="00000000">
        <w:rPr>
          <w:rtl w:val="0"/>
          <w:rPrChange w:author="Michael Barroco" w:id="5" w:date="2024-10-28T18:12:04Z">
            <w:rPr/>
          </w:rPrChange>
        </w:rPr>
        <w:t xml:space="preserve"> </w:t>
      </w:r>
      <w:del w:author="Ben Pelletier" w:id="8" w:date="2024-10-28T17:06:24Z">
        <w:r w:rsidDel="00000000" w:rsidR="00000000" w:rsidRPr="00000000">
          <w:rPr>
            <w:rtl w:val="0"/>
            <w:rPrChange w:author="Michael Barroco" w:id="5" w:date="2024-10-28T18:12:04Z">
              <w:rPr/>
            </w:rPrChange>
          </w:rPr>
          <w:delText xml:space="preserve">PostgreSQL </w:delText>
        </w:r>
      </w:del>
      <w:r w:rsidDel="00000000" w:rsidR="00000000" w:rsidRPr="00000000">
        <w:rPr>
          <w:rtl w:val="0"/>
          <w:rPrChange w:author="Michael Barroco" w:id="5" w:date="2024-10-28T18:12:04Z">
            <w:rPr/>
          </w:rPrChange>
        </w:rPr>
        <w:t xml:space="preserve">database, simplifying the setup of the persistence layer for participants. </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Change w:author="Michael Barroco" w:id="5" w:date="2024-10-28T18:12:04Z">
            <w:rPr/>
          </w:rPrChange>
        </w:rPr>
        <w:t xml:space="preserve">This approach ensures that users have the option to either use the provided turnkey solution or implement their own configurations with minimal overhead.</w:t>
      </w:r>
    </w:p>
    <w:p w:rsidR="00000000" w:rsidDel="00000000" w:rsidP="00000000" w:rsidRDefault="00000000" w:rsidRPr="00000000" w14:paraId="00000061">
      <w:pPr>
        <w:spacing w:after="240" w:before="240" w:lineRule="auto"/>
        <w:rPr>
          <w:ins w:author="Ben Pelletier" w:id="9" w:date="2024-10-28T17:06:33Z"/>
          <w:rPrChange w:author="Michael Barroco" w:id="5" w:date="2024-10-28T18:12:04Z">
            <w:rPr/>
          </w:rPrChange>
        </w:rPr>
      </w:pPr>
      <w:r w:rsidDel="00000000" w:rsidR="00000000" w:rsidRPr="00000000">
        <w:rPr>
          <w:rtl w:val="0"/>
          <w:rPrChange w:author="Michael Barroco" w:id="5" w:date="2024-10-28T18:12:04Z">
            <w:rPr/>
          </w:rPrChange>
        </w:rPr>
        <w:t xml:space="preserve">Maintenance will be similar to the current architecture - updates will deploy via new container versions.</w:t>
      </w:r>
      <w:ins w:author="Ben Pelletier" w:id="9" w:date="2024-10-28T17:06:33Z">
        <w:r w:rsidDel="00000000" w:rsidR="00000000" w:rsidRPr="00000000">
          <w:rPr>
            <w:rtl w:val="0"/>
          </w:rPr>
        </w:r>
      </w:ins>
    </w:p>
    <w:p w:rsidR="00000000" w:rsidDel="00000000" w:rsidP="00000000" w:rsidRDefault="00000000" w:rsidRPr="00000000" w14:paraId="00000062">
      <w:pPr>
        <w:pStyle w:val="Heading2"/>
        <w:spacing w:after="240" w:before="240" w:lineRule="auto"/>
        <w:rPr>
          <w:ins w:author="Ben Pelletier" w:id="9" w:date="2024-10-28T17:06:33Z"/>
          <w:rPrChange w:author="Michael Barroco" w:id="5" w:date="2024-10-28T18:12:04Z">
            <w:rPr/>
          </w:rPrChange>
        </w:rPr>
      </w:pPr>
      <w:ins w:author="Ben Pelletier" w:id="9" w:date="2024-10-28T17:06:33Z">
        <w:bookmarkStart w:colFirst="0" w:colLast="0" w:name="_lpgca4lvttgo" w:id="22"/>
        <w:bookmarkEnd w:id="22"/>
        <w:r w:rsidDel="00000000" w:rsidR="00000000" w:rsidRPr="00000000">
          <w:rPr>
            <w:rtl w:val="0"/>
            <w:rPrChange w:author="Michael Barroco" w:id="5" w:date="2024-10-28T18:12:04Z">
              <w:rPr/>
            </w:rPrChange>
          </w:rPr>
          <w:t xml:space="preserve">Migration</w:t>
        </w:r>
      </w:ins>
    </w:p>
    <w:p w:rsidR="00000000" w:rsidDel="00000000" w:rsidP="00000000" w:rsidRDefault="00000000" w:rsidRPr="00000000" w14:paraId="00000063">
      <w:pPr>
        <w:spacing w:after="240" w:before="240" w:lineRule="auto"/>
        <w:rPr>
          <w:rPrChange w:author="Michael Barroco" w:id="5" w:date="2024-10-28T18:12:04Z">
            <w:rPr/>
          </w:rPrChange>
        </w:rPr>
      </w:pPr>
      <w:ins w:author="Ben Pelletier" w:id="9" w:date="2024-10-28T17:06:33Z">
        <w:r w:rsidDel="00000000" w:rsidR="00000000" w:rsidRPr="00000000">
          <w:rPr>
            <w:rtl w:val="0"/>
            <w:rPrChange w:author="Michael Barroco" w:id="5" w:date="2024-10-28T18:12:04Z">
              <w:rPr/>
            </w:rPrChange>
          </w:rPr>
          <w:t xml:space="preserve">To minimize required development effort, DSS instance hosts are expected to deploy this new implementation by tearing down their CockroachDB-based implementation and bringing up an instance of the new implementation in their place.  This upgrade process is expected to require a pause in operations for the duration of this update.  InterUSS does not intend to provide a live migration plan from the CockroachDB implementation to the implementation described in this document.</w:t>
        </w:r>
      </w:ins>
      <w:r w:rsidDel="00000000" w:rsidR="00000000" w:rsidRPr="00000000">
        <w:rPr>
          <w:rtl w:val="0"/>
        </w:rPr>
      </w:r>
    </w:p>
    <w:p w:rsidR="00000000" w:rsidDel="00000000" w:rsidP="00000000" w:rsidRDefault="00000000" w:rsidRPr="00000000" w14:paraId="00000064">
      <w:pPr>
        <w:pStyle w:val="Heading1"/>
        <w:rPr>
          <w:rPrChange w:author="Michael Barroco" w:id="5" w:date="2024-10-28T18:12:04Z">
            <w:rPr/>
          </w:rPrChange>
        </w:rPr>
      </w:pPr>
      <w:bookmarkStart w:colFirst="0" w:colLast="0" w:name="_z7wp8axo8jra" w:id="23"/>
      <w:bookmarkEnd w:id="23"/>
      <w:r w:rsidDel="00000000" w:rsidR="00000000" w:rsidRPr="00000000">
        <w:rPr>
          <w:rtl w:val="0"/>
          <w:rPrChange w:author="Michael Barroco" w:id="5" w:date="2024-10-28T18:12:04Z">
            <w:rPr/>
          </w:rPrChange>
        </w:rPr>
        <w:t xml:space="preserve">Phase 1 execution plan</w:t>
      </w:r>
      <w:r w:rsidDel="00000000" w:rsidR="00000000" w:rsidRPr="00000000">
        <w:rPr>
          <w:rtl w:val="0"/>
        </w:rPr>
      </w:r>
    </w:p>
    <w:p w:rsidR="00000000" w:rsidDel="00000000" w:rsidP="00000000" w:rsidRDefault="00000000" w:rsidRPr="00000000" w14:paraId="00000065">
      <w:pPr>
        <w:rPr>
          <w:rPrChange w:author="Michael Barroco" w:id="5" w:date="2024-10-28T18:12:04Z">
            <w:rPr/>
          </w:rPrChange>
        </w:rPr>
      </w:pPr>
      <w:r w:rsidDel="00000000" w:rsidR="00000000" w:rsidRPr="00000000">
        <w:rPr>
          <w:rtl w:val="0"/>
          <w:rPrChange w:author="Michael Barroco" w:id="5" w:date="2024-10-28T18:12:04Z">
            <w:rPr/>
          </w:rPrChange>
        </w:rPr>
        <w:t xml:space="preserve">Milestones will be achieved on the </w:t>
      </w:r>
      <w:r w:rsidDel="00000000" w:rsidR="00000000" w:rsidRPr="00000000">
        <w:rPr>
          <w:rtl w:val="0"/>
          <w:rPrChange w:author="Michael Barroco" w:id="5" w:date="2024-10-28T18:12:04Z">
            <w:rPr>
              <w:rFonts w:ascii="Roboto Mono" w:cs="Roboto Mono" w:eastAsia="Roboto Mono" w:hAnsi="Roboto Mono"/>
              <w:color w:val="188038"/>
            </w:rPr>
          </w:rPrChange>
        </w:rPr>
        <w:t xml:space="preserve">redesign-2024</w:t>
      </w:r>
      <w:r w:rsidDel="00000000" w:rsidR="00000000" w:rsidRPr="00000000">
        <w:rPr>
          <w:rtl w:val="0"/>
          <w:rPrChange w:author="Michael Barroco" w:id="5" w:date="2024-10-28T18:12:04Z">
            <w:rPr/>
          </w:rPrChange>
        </w:rPr>
        <w:t xml:space="preserve"> branch of InterUSS </w:t>
      </w:r>
      <w:r w:rsidDel="00000000" w:rsidR="00000000" w:rsidRPr="00000000">
        <w:rPr>
          <w:rtl w:val="0"/>
          <w:rPrChange w:author="Michael Barroco" w:id="5" w:date="2024-10-28T18:12:04Z">
            <w:rPr>
              <w:rFonts w:ascii="Roboto Mono" w:cs="Roboto Mono" w:eastAsia="Roboto Mono" w:hAnsi="Roboto Mono"/>
              <w:color w:val="188038"/>
            </w:rPr>
          </w:rPrChange>
        </w:rPr>
        <w:t xml:space="preserve">dss</w:t>
      </w:r>
      <w:r w:rsidDel="00000000" w:rsidR="00000000" w:rsidRPr="00000000">
        <w:rPr>
          <w:rtl w:val="0"/>
          <w:rPrChange w:author="Michael Barroco" w:id="5" w:date="2024-10-28T18:12:04Z">
            <w:rPr/>
          </w:rPrChange>
        </w:rPr>
        <w:t xml:space="preserve"> repository</w:t>
      </w:r>
    </w:p>
    <w:p w:rsidR="00000000" w:rsidDel="00000000" w:rsidP="00000000" w:rsidRDefault="00000000" w:rsidRPr="00000000" w14:paraId="00000066">
      <w:pPr>
        <w:rPr>
          <w:rPrChange w:author="Michael Barroco" w:id="5" w:date="2024-10-28T18:12:04Z">
            <w:rPr/>
          </w:rPrChang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595"/>
        <w:tblGridChange w:id="0">
          <w:tblGrid>
            <w:gridCol w:w="3765"/>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b w:val="1"/>
                  </w:rPr>
                </w:rPrChange>
              </w:rPr>
            </w:pPr>
            <w:r w:rsidDel="00000000" w:rsidR="00000000" w:rsidRPr="00000000">
              <w:rPr>
                <w:rtl w:val="0"/>
                <w:rPrChange w:author="Michael Barroco" w:id="5" w:date="2024-10-28T18:12:04Z">
                  <w:rPr>
                    <w:b w:val="1"/>
                  </w:rPr>
                </w:rPrChange>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b w:val="1"/>
                  </w:rPr>
                </w:rPrChange>
              </w:rPr>
            </w:pPr>
            <w:r w:rsidDel="00000000" w:rsidR="00000000" w:rsidRPr="00000000">
              <w:rPr>
                <w:rtl w:val="0"/>
                <w:rPrChange w:author="Michael Barroco" w:id="5" w:date="2024-10-28T18:12:04Z">
                  <w:rPr>
                    <w:b w:val="1"/>
                  </w:rPr>
                </w:rPrChange>
              </w:rPr>
              <w:t xml:space="preserve">Success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core-service functionality is replaced by/augmented with “hello world” etcd-raft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Multiple core-service instances can be brought up and formed into a Raft group</w:t>
            </w:r>
          </w:p>
          <w:p w:rsidR="00000000" w:rsidDel="00000000" w:rsidP="00000000" w:rsidRDefault="00000000" w:rsidRPr="00000000" w14:paraId="000000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Data can be written to one core-service instance and read from a different core-service instance (though perhaps via simple/temporary APIs or other means), and that data is synchronized via etcd-raft</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Performance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 Raft group is deployed across multiple regions with a realistic number of participants (ie east and west coast)</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An evaluation of the actual performance can be identified as a baseline and compared with the expected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Diagnostic access is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Basic information about the Raft group (e.g., members, leader identity) is available in a diagnostics API (API not complete)</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Information above is visible in a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core-service uses gRPC API to communicate between Raft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Current version of this consensus API is documented in /interfaces</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Calls to this API are used for all inter-member Raft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All Raft functionality is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New core-service instance can be added at runtime</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Existing core-service instance can be removed at runtime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 minority of fully-initialized core-service instances can fail but allow the remaining core-service instances to continue to operate</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 restored core-service instance automatically resynchronizes and can eventually continue all activity as if it had never gone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core-service persists data using a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From an established core-service Raft group, one core-service can be restarted (without restarting its underlying database instance) and continue operation without snapshot catchup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core-service exchanges ASTM-API-call information, but stores entity-level information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Triggering a particular action causes ASTM-API-call information to be exchanged between Raft group members, but entity-level information is stored in the database for that action</w:t>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 new node can be added to the Raft group (demonstrating that snapshots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One existing read and one existing write ASTM API endpoint in core-service is serviced via etcd-raft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All previously-demonstrated Raft functionality can be verified by using the ASTM read and write endpoints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All existing ASTM API endpoints in core-service are serviced via etcd-raft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All previously-demonstrated Raft functionality can be verified by using any appropriate ASTM read and write endpoints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Redesigned system is deployable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Someone not involved in the redesign development effort can follow instructions in the repository to bring up a DSS instance to form a new pool</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…or join an existing pool (of redesigned instances; no backwards compatibility with CRDB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PrChange>
              </w:rPr>
            </w:pPr>
            <w:r w:rsidDel="00000000" w:rsidR="00000000" w:rsidRPr="00000000">
              <w:rPr>
                <w:rtl w:val="0"/>
                <w:rPrChange w:author="Michael Barroco" w:id="5" w:date="2024-10-28T18:12:04Z">
                  <w:rPr/>
                </w:rPrChange>
              </w:rPr>
              <w:t xml:space="preserve">Redesigned system is ready for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All legacy content not applicable to the redesigned system has been removed from the repository</w:t>
            </w:r>
          </w:p>
          <w:p w:rsidR="00000000" w:rsidDel="00000000" w:rsidP="00000000" w:rsidRDefault="00000000" w:rsidRPr="00000000" w14:paraId="0000008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Diagnostics support is sufficient for an operator to maintain a deployment at a production level</w:t>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Change w:author="Michael Barroco" w:id="5" w:date="2024-10-28T18:12:04Z">
                  <w:rPr/>
                </w:rPrChange>
              </w:rPr>
              <w:t xml:space="preserve">A cross-cloud DSS pool has been deployed and successfully tested with existing DSS automated testing (uss_qualifier)</w:t>
            </w:r>
          </w:p>
        </w:tc>
      </w:tr>
    </w:tbl>
    <w:p w:rsidR="00000000" w:rsidDel="00000000" w:rsidP="00000000" w:rsidRDefault="00000000" w:rsidRPr="00000000" w14:paraId="0000008A">
      <w:pPr>
        <w:pStyle w:val="Heading1"/>
        <w:rPr>
          <w:rPrChange w:author="Michael Barroco" w:id="5" w:date="2024-10-28T18:12:04Z">
            <w:rPr/>
          </w:rPrChange>
        </w:rPr>
      </w:pPr>
      <w:bookmarkStart w:colFirst="0" w:colLast="0" w:name="_fpbesyryg0rz" w:id="24"/>
      <w:bookmarkEnd w:id="24"/>
      <w:r w:rsidDel="00000000" w:rsidR="00000000" w:rsidRPr="00000000">
        <w:rPr>
          <w:rtl w:val="0"/>
          <w:rPrChange w:author="Michael Barroco" w:id="5" w:date="2024-10-28T18:12:04Z">
            <w:rPr/>
          </w:rPrChange>
        </w:rPr>
        <w:t xml:space="preserve">Known risks</w:t>
      </w:r>
    </w:p>
    <w:p w:rsidR="00000000" w:rsidDel="00000000" w:rsidP="00000000" w:rsidRDefault="00000000" w:rsidRPr="00000000" w14:paraId="0000008B">
      <w:pPr>
        <w:rPr>
          <w:rPrChange w:author="Michael Barroco" w:id="5" w:date="2024-10-28T18:12:04Z">
            <w:rPr/>
          </w:rPrChange>
        </w:rPr>
      </w:pPr>
      <w:r w:rsidDel="00000000" w:rsidR="00000000" w:rsidRPr="00000000">
        <w:rPr>
          <w:rtl w:val="0"/>
          <w:rPrChange w:author="Michael Barroco" w:id="5" w:date="2024-10-28T18:12:04Z">
            <w:rPr/>
          </w:rPrChange>
        </w:rPr>
        <w:t xml:space="preserve">When considering tradeoffs between different approaches, the following risks were identified and deemed sufficiently acceptable to proceed with development.</w:t>
      </w:r>
    </w:p>
    <w:p w:rsidR="00000000" w:rsidDel="00000000" w:rsidP="00000000" w:rsidRDefault="00000000" w:rsidRPr="00000000" w14:paraId="0000008C">
      <w:pPr>
        <w:pStyle w:val="Heading2"/>
        <w:rPr>
          <w:rPrChange w:author="Michael Barroco" w:id="5" w:date="2024-10-28T18:12:04Z">
            <w:rPr/>
          </w:rPrChange>
        </w:rPr>
      </w:pPr>
      <w:bookmarkStart w:colFirst="0" w:colLast="0" w:name="_78cumd4nb6u3" w:id="25"/>
      <w:bookmarkEnd w:id="25"/>
      <w:r w:rsidDel="00000000" w:rsidR="00000000" w:rsidRPr="00000000">
        <w:rPr>
          <w:rtl w:val="0"/>
          <w:rPrChange w:author="Michael Barroco" w:id="5" w:date="2024-10-28T18:12:04Z">
            <w:rPr/>
          </w:rPrChange>
        </w:rPr>
        <w:t xml:space="preserve">Large scope of work</w:t>
      </w:r>
    </w:p>
    <w:p w:rsidR="00000000" w:rsidDel="00000000" w:rsidP="00000000" w:rsidRDefault="00000000" w:rsidRPr="00000000" w14:paraId="0000008D">
      <w:pPr>
        <w:rPr>
          <w:rPrChange w:author="Michael Barroco" w:id="5" w:date="2024-10-28T18:12:04Z">
            <w:rPr/>
          </w:rPrChange>
        </w:rPr>
      </w:pPr>
      <w:r w:rsidDel="00000000" w:rsidR="00000000" w:rsidRPr="00000000">
        <w:rPr>
          <w:rtl w:val="0"/>
          <w:rPrChange w:author="Michael Barroco" w:id="5" w:date="2024-10-28T18:12:04Z">
            <w:rPr/>
          </w:rPrChange>
        </w:rPr>
        <w:t xml:space="preserve">Designing and implementing our own consensus mechanism, even building on a well-established and tested library like etcd-raft, is expected to involve a relatively large amount of work and therefore a moderate amount of risk in the final completion date of that large scope of work.  We intend to mitigate this risk by estimating the amount of work required for each milestone and ensuring the sum does not exceed the timeframe in which we need to deliver the final result.  We also intend to minimize the presence of “unknown unknowns” by limiting the volume of work between milestones so that any unknowns in how to complete that smaller volume of work can be more easily identified.</w:t>
      </w:r>
    </w:p>
    <w:p w:rsidR="00000000" w:rsidDel="00000000" w:rsidP="00000000" w:rsidRDefault="00000000" w:rsidRPr="00000000" w14:paraId="0000008E">
      <w:pPr>
        <w:pStyle w:val="Heading2"/>
        <w:rPr>
          <w:rPrChange w:author="Michael Barroco" w:id="5" w:date="2024-10-28T18:12:04Z">
            <w:rPr/>
          </w:rPrChange>
        </w:rPr>
      </w:pPr>
      <w:bookmarkStart w:colFirst="0" w:colLast="0" w:name="_sjiknba7vssh" w:id="26"/>
      <w:bookmarkEnd w:id="26"/>
      <w:r w:rsidDel="00000000" w:rsidR="00000000" w:rsidRPr="00000000">
        <w:rPr>
          <w:rtl w:val="0"/>
          <w:rPrChange w:author="Michael Barroco" w:id="5" w:date="2024-10-28T18:12:04Z">
            <w:rPr/>
          </w:rPrChange>
        </w:rPr>
        <w:t xml:space="preserve">Accuracy and integrity of distributed system</w:t>
      </w:r>
    </w:p>
    <w:p w:rsidR="00000000" w:rsidDel="00000000" w:rsidP="00000000" w:rsidRDefault="00000000" w:rsidRPr="00000000" w14:paraId="0000008F">
      <w:pPr>
        <w:rPr>
          <w:rPrChange w:author="Michael Barroco" w:id="5" w:date="2024-10-28T18:12:04Z">
            <w:rPr/>
          </w:rPrChange>
        </w:rPr>
      </w:pPr>
      <w:r w:rsidDel="00000000" w:rsidR="00000000" w:rsidRPr="00000000">
        <w:rPr>
          <w:rtl w:val="0"/>
          <w:rPrChange w:author="Michael Barroco" w:id="5" w:date="2024-10-28T18:12:04Z">
            <w:rPr/>
          </w:rPrChange>
        </w:rPr>
        <w:t xml:space="preserve">Distributed systems are hard to design and even harder to implement fully correctly when considering all the edge and corner cases.  Because we are not relying on a third-party product to have done this work for us, including extensive verification and real-world use, we intend to mitigate this risk by using a well-established library (etcd-raft) to perform all the core distributed system logic for us in Phase 1.  This use of “vanilla Raft” via a well-established third-party library limits the opportunity for mistakes to a much smaller domain than the entire distributed system as a whole.</w:t>
      </w:r>
    </w:p>
    <w:p w:rsidR="00000000" w:rsidDel="00000000" w:rsidP="00000000" w:rsidRDefault="00000000" w:rsidRPr="00000000" w14:paraId="00000090">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091">
      <w:pPr>
        <w:rPr>
          <w:rPrChange w:author="Michael Barroco" w:id="5" w:date="2024-10-28T18:12:04Z">
            <w:rPr/>
          </w:rPrChange>
        </w:rPr>
      </w:pPr>
      <w:r w:rsidDel="00000000" w:rsidR="00000000" w:rsidRPr="00000000">
        <w:rPr>
          <w:rtl w:val="0"/>
          <w:rPrChange w:author="Michael Barroco" w:id="5" w:date="2024-10-28T18:12:04Z">
            <w:rPr/>
          </w:rPrChange>
        </w:rPr>
        <w:t xml:space="preserve">This risk will be re-examined before commencing Phase 2 development since we will be implementing a somewhat-novel distributed system in that case.</w:t>
      </w:r>
    </w:p>
    <w:p w:rsidR="00000000" w:rsidDel="00000000" w:rsidP="00000000" w:rsidRDefault="00000000" w:rsidRPr="00000000" w14:paraId="00000092">
      <w:pPr>
        <w:pStyle w:val="Heading2"/>
        <w:rPr>
          <w:rPrChange w:author="Michael Barroco" w:id="5" w:date="2024-10-28T18:12:04Z">
            <w:rPr/>
          </w:rPrChange>
        </w:rPr>
      </w:pPr>
      <w:bookmarkStart w:colFirst="0" w:colLast="0" w:name="_3gomgxv6k8mr" w:id="27"/>
      <w:bookmarkEnd w:id="27"/>
      <w:r w:rsidDel="00000000" w:rsidR="00000000" w:rsidRPr="00000000">
        <w:rPr>
          <w:rtl w:val="0"/>
          <w:rPrChange w:author="Michael Barroco" w:id="5" w:date="2024-10-28T18:12:04Z">
            <w:rPr/>
          </w:rPrChange>
        </w:rPr>
        <w:t xml:space="preserve">Performance</w:t>
      </w:r>
    </w:p>
    <w:p w:rsidR="00000000" w:rsidDel="00000000" w:rsidP="00000000" w:rsidRDefault="00000000" w:rsidRPr="00000000" w14:paraId="00000093">
      <w:pPr>
        <w:rPr>
          <w:rPrChange w:author="Michael Barroco" w:id="5" w:date="2024-10-28T18:12:04Z">
            <w:rPr/>
          </w:rPrChange>
        </w:rPr>
      </w:pPr>
      <w:r w:rsidDel="00000000" w:rsidR="00000000" w:rsidRPr="00000000">
        <w:rPr>
          <w:rtl w:val="0"/>
          <w:rPrChange w:author="Michael Barroco" w:id="5" w:date="2024-10-28T18:12:04Z">
            <w:rPr/>
          </w:rPrChange>
        </w:rPr>
        <w:t xml:space="preserve">Especially with the Phase 1 system, this approach is expected to be less performant than using the hyper-optimized CockroachDB consensus system previously used.  </w:t>
      </w:r>
      <w:r w:rsidDel="00000000" w:rsidR="00000000" w:rsidRPr="00000000">
        <w:rPr>
          <w:rtl w:val="0"/>
          <w:rPrChange w:author="Michael Barroco" w:id="5" w:date="2024-10-28T18:12:04Z">
            <w:rPr/>
          </w:rPrChange>
        </w:rPr>
        <w:t xml:space="preserve">With the Phase 1 system, all writes and all consistent reads for an entire DSS region/pool must go through the single Raft leader for that DSS region/pool, incurring latency between the responding DSS instance and the Raft leader, and between the Raft leader and Raft followers.  Overall system latency is expected to scale with the median DSS instance latency (the slowest system needed to achieve a majority when replicating a new log entry), including both network traversals (e.g., if the median follower is geographically distant from the leader) and request processing (e.g., if the median follower’s database VM uses a slow hard drive and/or instance-internal distributed consensus rather than a solid state drive in a single VM).</w:t>
      </w:r>
    </w:p>
    <w:p w:rsidR="00000000" w:rsidDel="00000000" w:rsidP="00000000" w:rsidRDefault="00000000" w:rsidRPr="00000000" w14:paraId="00000094">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095">
      <w:pPr>
        <w:rPr>
          <w:rPrChange w:author="Michael Barroco" w:id="5" w:date="2024-10-28T18:12:04Z">
            <w:rPr/>
          </w:rPrChange>
        </w:rPr>
      </w:pPr>
      <w:r w:rsidDel="00000000" w:rsidR="00000000" w:rsidRPr="00000000">
        <w:rPr>
          <w:rtl w:val="0"/>
          <w:rPrChange w:author="Michael Barroco" w:id="5" w:date="2024-10-28T18:12:04Z">
            <w:rPr/>
          </w:rPrChange>
        </w:rPr>
        <w:t xml:space="preserve">We believe this performance profile will be sufficient even to support country-wide DSS pools, but we have mitigated the risk that evaluation may be incorrect by identifying the Phase 2 work that would allow us to arbitrarily parallelize most operations in the event this level of performance was unexpectedly insufficient.</w:t>
      </w:r>
      <w:r w:rsidDel="00000000" w:rsidR="00000000" w:rsidRPr="00000000">
        <w:rPr>
          <w:rtl w:val="0"/>
        </w:rPr>
      </w:r>
    </w:p>
    <w:p w:rsidR="00000000" w:rsidDel="00000000" w:rsidP="00000000" w:rsidRDefault="00000000" w:rsidRPr="00000000" w14:paraId="00000096">
      <w:pPr>
        <w:pStyle w:val="Heading1"/>
        <w:rPr>
          <w:rPrChange w:author="Michael Barroco" w:id="5" w:date="2024-10-28T18:12:04Z">
            <w:rPr/>
          </w:rPrChange>
        </w:rPr>
      </w:pPr>
      <w:bookmarkStart w:colFirst="0" w:colLast="0" w:name="_9wtc9puscrau" w:id="28"/>
      <w:bookmarkEnd w:id="28"/>
      <w:r w:rsidDel="00000000" w:rsidR="00000000" w:rsidRPr="00000000">
        <w:rPr>
          <w:rtl w:val="0"/>
          <w:rPrChange w:author="Michael Barroco" w:id="5" w:date="2024-10-28T18:12:04Z">
            <w:rPr/>
          </w:rPrChange>
        </w:rPr>
        <w:t xml:space="preserve">Appendix</w:t>
      </w:r>
    </w:p>
    <w:p w:rsidR="00000000" w:rsidDel="00000000" w:rsidP="00000000" w:rsidRDefault="00000000" w:rsidRPr="00000000" w14:paraId="00000097">
      <w:pPr>
        <w:pStyle w:val="Heading2"/>
        <w:rPr>
          <w:rPrChange w:author="Michael Barroco" w:id="5" w:date="2024-10-28T18:12:04Z">
            <w:rPr/>
          </w:rPrChange>
        </w:rPr>
      </w:pPr>
      <w:bookmarkStart w:colFirst="0" w:colLast="0" w:name="_nw62crtmv1pu" w:id="29"/>
      <w:bookmarkEnd w:id="29"/>
      <w:r w:rsidDel="00000000" w:rsidR="00000000" w:rsidRPr="00000000">
        <w:rPr>
          <w:rtl w:val="0"/>
          <w:rPrChange w:author="Michael Barroco" w:id="5" w:date="2024-10-28T18:12:04Z">
            <w:rPr/>
          </w:rPrChange>
        </w:rPr>
        <w:t xml:space="preserve">Raft Quorum with Validation</w:t>
      </w:r>
    </w:p>
    <w:p w:rsidR="00000000" w:rsidDel="00000000" w:rsidP="00000000" w:rsidRDefault="00000000" w:rsidRPr="00000000" w14:paraId="00000098">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participant "Auth server" as Auth</w:t>
        </w:r>
      </w:ins>
    </w:p>
    <w:p w:rsidR="00000000" w:rsidDel="00000000" w:rsidP="00000000" w:rsidRDefault="00000000" w:rsidRPr="00000000" w14:paraId="00000099">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participant "USS client" as Client</w:t>
        </w:r>
      </w:ins>
    </w:p>
    <w:p w:rsidR="00000000" w:rsidDel="00000000" w:rsidP="00000000" w:rsidRDefault="00000000" w:rsidRPr="00000000" w14:paraId="0000009A">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participant "DSS 1 (Raft Leader)" as DSS1</w:t>
        </w:r>
      </w:ins>
    </w:p>
    <w:p w:rsidR="00000000" w:rsidDel="00000000" w:rsidP="00000000" w:rsidRDefault="00000000" w:rsidRPr="00000000" w14:paraId="0000009B">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participant "DSS 2" as DSS2</w:t>
        </w:r>
      </w:ins>
    </w:p>
    <w:p w:rsidR="00000000" w:rsidDel="00000000" w:rsidP="00000000" w:rsidRDefault="00000000" w:rsidRPr="00000000" w14:paraId="0000009C">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participant "DSS 3" as DSS3</w:t>
        </w:r>
      </w:ins>
    </w:p>
    <w:p w:rsidR="00000000" w:rsidDel="00000000" w:rsidP="00000000" w:rsidRDefault="00000000" w:rsidRPr="00000000" w14:paraId="0000009D">
      <w:pPr>
        <w:rPr>
          <w:ins w:author="Ben Pelletier" w:id="10" w:date="2024-10-28T17:50:55Z"/>
          <w:rPrChange w:author="Michael Barroco" w:id="5" w:date="2024-10-28T18:12:04Z">
            <w:rPr/>
          </w:rPrChange>
        </w:rPr>
      </w:pPr>
      <w:ins w:author="Ben Pelletier" w:id="10" w:date="2024-10-28T17:50:55Z">
        <w:r w:rsidDel="00000000" w:rsidR="00000000" w:rsidRPr="00000000">
          <w:rPr>
            <w:rtl w:val="0"/>
          </w:rPr>
        </w:r>
      </w:ins>
    </w:p>
    <w:p w:rsidR="00000000" w:rsidDel="00000000" w:rsidP="00000000" w:rsidRDefault="00000000" w:rsidRPr="00000000" w14:paraId="0000009E">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Auth -&gt; DSS1: Public key</w:t>
        </w:r>
      </w:ins>
    </w:p>
    <w:p w:rsidR="00000000" w:rsidDel="00000000" w:rsidP="00000000" w:rsidRDefault="00000000" w:rsidRPr="00000000" w14:paraId="0000009F">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Auth -&gt; DSS2: Public key</w:t>
        </w:r>
      </w:ins>
    </w:p>
    <w:p w:rsidR="00000000" w:rsidDel="00000000" w:rsidP="00000000" w:rsidRDefault="00000000" w:rsidRPr="00000000" w14:paraId="000000A0">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Auth -&gt; DSS3: Public key</w:t>
        </w:r>
      </w:ins>
    </w:p>
    <w:p w:rsidR="00000000" w:rsidDel="00000000" w:rsidP="00000000" w:rsidRDefault="00000000" w:rsidRPr="00000000" w14:paraId="000000A1">
      <w:pPr>
        <w:rPr>
          <w:ins w:author="Ben Pelletier" w:id="10" w:date="2024-10-28T17:50:55Z"/>
          <w:rPrChange w:author="Michael Barroco" w:id="5" w:date="2024-10-28T18:12:04Z">
            <w:rPr/>
          </w:rPrChange>
        </w:rPr>
      </w:pPr>
      <w:ins w:author="Ben Pelletier" w:id="10" w:date="2024-10-28T17:50:55Z">
        <w:r w:rsidDel="00000000" w:rsidR="00000000" w:rsidRPr="00000000">
          <w:rPr>
            <w:rtl w:val="0"/>
          </w:rPr>
        </w:r>
      </w:ins>
    </w:p>
    <w:p w:rsidR="00000000" w:rsidDel="00000000" w:rsidP="00000000" w:rsidRDefault="00000000" w:rsidRPr="00000000" w14:paraId="000000A2">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Client -&gt; Auth: Credentials</w:t>
        </w:r>
      </w:ins>
    </w:p>
    <w:p w:rsidR="00000000" w:rsidDel="00000000" w:rsidP="00000000" w:rsidRDefault="00000000" w:rsidRPr="00000000" w14:paraId="000000A3">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Auth --&gt; Client: Access token</w:t>
        </w:r>
      </w:ins>
    </w:p>
    <w:p w:rsidR="00000000" w:rsidDel="00000000" w:rsidP="00000000" w:rsidRDefault="00000000" w:rsidRPr="00000000" w14:paraId="000000A4">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Client -&gt; DSS1: Create op intent A\nAccess token</w:t>
        </w:r>
      </w:ins>
    </w:p>
    <w:p w:rsidR="00000000" w:rsidDel="00000000" w:rsidP="00000000" w:rsidRDefault="00000000" w:rsidRPr="00000000" w14:paraId="000000A5">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note over DSS1: Verify:\nAccess token signature\nRequest format\nEtc</w:t>
        </w:r>
      </w:ins>
    </w:p>
    <w:p w:rsidR="00000000" w:rsidDel="00000000" w:rsidP="00000000" w:rsidRDefault="00000000" w:rsidRPr="00000000" w14:paraId="000000A6">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DSS1 -&gt; DSS2: [Raft] Propose "Create op intent A"\n(includes access token)</w:t>
        </w:r>
      </w:ins>
    </w:p>
    <w:p w:rsidR="00000000" w:rsidDel="00000000" w:rsidP="00000000" w:rsidRDefault="00000000" w:rsidRPr="00000000" w14:paraId="000000A7">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DSS1 -&gt; DSS3: [Raft] Propose "Create op intent A"\n(includes access token)</w:t>
        </w:r>
      </w:ins>
    </w:p>
    <w:p w:rsidR="00000000" w:rsidDel="00000000" w:rsidP="00000000" w:rsidRDefault="00000000" w:rsidRPr="00000000" w14:paraId="000000A8">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note over DSS2: Verify:\nAccess token signature\nRequest format\nEtc</w:t>
        </w:r>
      </w:ins>
    </w:p>
    <w:p w:rsidR="00000000" w:rsidDel="00000000" w:rsidP="00000000" w:rsidRDefault="00000000" w:rsidRPr="00000000" w14:paraId="000000A9">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DSS2 --&gt; DSS1: [Raft] Proposal accepted</w:t>
        </w:r>
      </w:ins>
    </w:p>
    <w:p w:rsidR="00000000" w:rsidDel="00000000" w:rsidP="00000000" w:rsidRDefault="00000000" w:rsidRPr="00000000" w14:paraId="000000AA">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note over DSS3: Verify:\nAccess token signature\nRequest format\nEtc</w:t>
        </w:r>
      </w:ins>
    </w:p>
    <w:p w:rsidR="00000000" w:rsidDel="00000000" w:rsidP="00000000" w:rsidRDefault="00000000" w:rsidRPr="00000000" w14:paraId="000000AB">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DSS3 --&gt; DSS1: [Raft] Proposal accepted</w:t>
        </w:r>
      </w:ins>
    </w:p>
    <w:p w:rsidR="00000000" w:rsidDel="00000000" w:rsidP="00000000" w:rsidRDefault="00000000" w:rsidRPr="00000000" w14:paraId="000000AC">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note over DSS1: [Raft] Quorum achieved,\noperation committed</w:t>
        </w:r>
      </w:ins>
    </w:p>
    <w:p w:rsidR="00000000" w:rsidDel="00000000" w:rsidP="00000000" w:rsidRDefault="00000000" w:rsidRPr="00000000" w14:paraId="000000AD">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DSS1 -&gt; DSS2: [Raft] Commit "Create op intent A"</w:t>
        </w:r>
      </w:ins>
    </w:p>
    <w:p w:rsidR="00000000" w:rsidDel="00000000" w:rsidP="00000000" w:rsidRDefault="00000000" w:rsidRPr="00000000" w14:paraId="000000AE">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DSS1 -&gt; DSS3: [Raft] Commit "Create op intent A"</w:t>
        </w:r>
      </w:ins>
    </w:p>
    <w:p w:rsidR="00000000" w:rsidDel="00000000" w:rsidP="00000000" w:rsidRDefault="00000000" w:rsidRPr="00000000" w14:paraId="000000AF">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DSS2 --&gt; DSS1: [Raft] Proposal committed</w:t>
        </w:r>
      </w:ins>
    </w:p>
    <w:p w:rsidR="00000000" w:rsidDel="00000000" w:rsidP="00000000" w:rsidRDefault="00000000" w:rsidRPr="00000000" w14:paraId="000000B0">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DSS3 --&gt; DSS1: [Raft] Proposal committed</w:t>
        </w:r>
      </w:ins>
    </w:p>
    <w:p w:rsidR="00000000" w:rsidDel="00000000" w:rsidP="00000000" w:rsidRDefault="00000000" w:rsidRPr="00000000" w14:paraId="000000B1">
      <w:pPr>
        <w:rPr>
          <w:ins w:author="Ben Pelletier" w:id="10" w:date="2024-10-28T17:50:55Z"/>
          <w:rPrChange w:author="Michael Barroco" w:id="5" w:date="2024-10-28T18:12:04Z">
            <w:rPr/>
          </w:rPrChange>
        </w:rPr>
      </w:pPr>
      <w:ins w:author="Ben Pelletier" w:id="10" w:date="2024-10-28T17:50:55Z">
        <w:r w:rsidDel="00000000" w:rsidR="00000000" w:rsidRPr="00000000">
          <w:rPr>
            <w:rtl w:val="0"/>
            <w:rPrChange w:author="Michael Barroco" w:id="5" w:date="2024-10-28T18:12:04Z">
              <w:rPr/>
            </w:rPrChange>
          </w:rPr>
          <w:t xml:space="preserve">DSS1 --&gt; Client: Accepted</w:t>
        </w:r>
      </w:ins>
    </w:p>
    <w:p w:rsidR="00000000" w:rsidDel="00000000" w:rsidP="00000000" w:rsidRDefault="00000000" w:rsidRPr="00000000" w14:paraId="000000B2">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participant USS client as 1</w:delText>
        </w:r>
      </w:del>
    </w:p>
    <w:p w:rsidR="00000000" w:rsidDel="00000000" w:rsidP="00000000" w:rsidRDefault="00000000" w:rsidRPr="00000000" w14:paraId="000000B3">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participant DSS 1 (Raft Leader) as 2</w:delText>
        </w:r>
      </w:del>
    </w:p>
    <w:p w:rsidR="00000000" w:rsidDel="00000000" w:rsidP="00000000" w:rsidRDefault="00000000" w:rsidRPr="00000000" w14:paraId="000000B4">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participant DSS 2 as 3</w:delText>
        </w:r>
      </w:del>
    </w:p>
    <w:p w:rsidR="00000000" w:rsidDel="00000000" w:rsidP="00000000" w:rsidRDefault="00000000" w:rsidRPr="00000000" w14:paraId="000000B5">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participant DSS 3 as 4</w:delText>
        </w:r>
      </w:del>
    </w:p>
    <w:p w:rsidR="00000000" w:rsidDel="00000000" w:rsidP="00000000" w:rsidRDefault="00000000" w:rsidRPr="00000000" w14:paraId="000000B6">
      <w:pPr>
        <w:rPr>
          <w:del w:author="Ben Pelletier" w:id="10" w:date="2024-10-28T17:50:55Z"/>
          <w:rPrChange w:author="Michael Barroco" w:id="5" w:date="2024-10-28T18:12:04Z">
            <w:rPr/>
          </w:rPrChange>
        </w:rPr>
      </w:pPr>
      <w:del w:author="Ben Pelletier" w:id="10" w:date="2024-10-28T17:50:55Z">
        <w:r w:rsidDel="00000000" w:rsidR="00000000" w:rsidRPr="00000000">
          <w:rPr>
            <w:rtl w:val="0"/>
          </w:rPr>
        </w:r>
      </w:del>
    </w:p>
    <w:p w:rsidR="00000000" w:rsidDel="00000000" w:rsidP="00000000" w:rsidRDefault="00000000" w:rsidRPr="00000000" w14:paraId="000000B7">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Note over 1: Create Intent A</w:delText>
        </w:r>
      </w:del>
    </w:p>
    <w:p w:rsidR="00000000" w:rsidDel="00000000" w:rsidP="00000000" w:rsidRDefault="00000000" w:rsidRPr="00000000" w14:paraId="000000B8">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Note over 1: Sign Intent A request</w:delText>
        </w:r>
      </w:del>
    </w:p>
    <w:p w:rsidR="00000000" w:rsidDel="00000000" w:rsidP="00000000" w:rsidRDefault="00000000" w:rsidRPr="00000000" w14:paraId="000000B9">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1-&gt;2: Create Intent A</w:delText>
        </w:r>
      </w:del>
    </w:p>
    <w:p w:rsidR="00000000" w:rsidDel="00000000" w:rsidP="00000000" w:rsidRDefault="00000000" w:rsidRPr="00000000" w14:paraId="000000BA">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Note over 2: Verify request signature</w:delText>
        </w:r>
      </w:del>
    </w:p>
    <w:p w:rsidR="00000000" w:rsidDel="00000000" w:rsidP="00000000" w:rsidRDefault="00000000" w:rsidRPr="00000000" w14:paraId="000000BB">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2-&gt;3: Propose Create Intent A</w:delText>
        </w:r>
      </w:del>
    </w:p>
    <w:p w:rsidR="00000000" w:rsidDel="00000000" w:rsidP="00000000" w:rsidRDefault="00000000" w:rsidRPr="00000000" w14:paraId="000000BC">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2-&gt;4: Propose Create Intent A</w:delText>
        </w:r>
      </w:del>
    </w:p>
    <w:p w:rsidR="00000000" w:rsidDel="00000000" w:rsidP="00000000" w:rsidRDefault="00000000" w:rsidRPr="00000000" w14:paraId="000000BD">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Note over 3: Verify request signature</w:delText>
        </w:r>
      </w:del>
    </w:p>
    <w:p w:rsidR="00000000" w:rsidDel="00000000" w:rsidP="00000000" w:rsidRDefault="00000000" w:rsidRPr="00000000" w14:paraId="000000BE">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Note over 4: Verify request signature</w:delText>
        </w:r>
      </w:del>
    </w:p>
    <w:p w:rsidR="00000000" w:rsidDel="00000000" w:rsidP="00000000" w:rsidRDefault="00000000" w:rsidRPr="00000000" w14:paraId="000000BF">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3--&gt;2: Accepted</w:delText>
        </w:r>
      </w:del>
    </w:p>
    <w:p w:rsidR="00000000" w:rsidDel="00000000" w:rsidP="00000000" w:rsidRDefault="00000000" w:rsidRPr="00000000" w14:paraId="000000C0">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Note over 2: Quorom Achieved. Operation committed</w:delText>
        </w:r>
      </w:del>
    </w:p>
    <w:p w:rsidR="00000000" w:rsidDel="00000000" w:rsidP="00000000" w:rsidRDefault="00000000" w:rsidRPr="00000000" w14:paraId="000000C1">
      <w:pPr>
        <w:rPr>
          <w:del w:author="Ben Pelletier" w:id="10" w:date="2024-10-28T17:50:55Z"/>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2--&gt;1:</w:delText>
        </w:r>
      </w:del>
    </w:p>
    <w:p w:rsidR="00000000" w:rsidDel="00000000" w:rsidP="00000000" w:rsidRDefault="00000000" w:rsidRPr="00000000" w14:paraId="000000C2">
      <w:pPr>
        <w:rPr>
          <w:rPrChange w:author="Michael Barroco" w:id="5" w:date="2024-10-28T18:12:04Z">
            <w:rPr/>
          </w:rPrChange>
        </w:rPr>
      </w:pPr>
      <w:del w:author="Ben Pelletier" w:id="10" w:date="2024-10-28T17:50:55Z">
        <w:r w:rsidDel="00000000" w:rsidR="00000000" w:rsidRPr="00000000">
          <w:rPr>
            <w:rtl w:val="0"/>
            <w:rPrChange w:author="Michael Barroco" w:id="5" w:date="2024-10-28T18:12:04Z">
              <w:rPr/>
            </w:rPrChange>
          </w:rPr>
          <w:delText xml:space="preserve">4--&gt;2: Accepted</w:delText>
        </w:r>
      </w:del>
      <w:r w:rsidDel="00000000" w:rsidR="00000000" w:rsidRPr="00000000">
        <w:rPr>
          <w:rtl w:val="0"/>
        </w:rPr>
      </w:r>
    </w:p>
    <w:p w:rsidR="00000000" w:rsidDel="00000000" w:rsidP="00000000" w:rsidRDefault="00000000" w:rsidRPr="00000000" w14:paraId="000000C3">
      <w:pPr>
        <w:pStyle w:val="Heading2"/>
        <w:rPr>
          <w:rPrChange w:author="Michael Barroco" w:id="5" w:date="2024-10-28T18:12:04Z">
            <w:rPr/>
          </w:rPrChange>
        </w:rPr>
      </w:pPr>
      <w:bookmarkStart w:colFirst="0" w:colLast="0" w:name="_733abrqjseij" w:id="30"/>
      <w:bookmarkEnd w:id="30"/>
      <w:r w:rsidDel="00000000" w:rsidR="00000000" w:rsidRPr="00000000">
        <w:rPr>
          <w:rtl w:val="0"/>
          <w:rPrChange w:author="Michael Barroco" w:id="5" w:date="2024-10-28T18:12:04Z">
            <w:rPr/>
          </w:rPrChange>
        </w:rPr>
        <w:t xml:space="preserve">System overview GraphViz source</w:t>
      </w:r>
    </w:p>
    <w:p w:rsidR="00000000" w:rsidDel="00000000" w:rsidP="00000000" w:rsidRDefault="00000000" w:rsidRPr="00000000" w14:paraId="000000C4">
      <w:pPr>
        <w:rPr>
          <w:rPrChange w:author="Michael Barroco" w:id="5" w:date="2024-10-28T18:12:04Z">
            <w:rPr/>
          </w:rPrChange>
        </w:rPr>
      </w:pPr>
      <w:r w:rsidDel="00000000" w:rsidR="00000000" w:rsidRPr="00000000">
        <w:rPr>
          <w:rtl w:val="0"/>
          <w:rPrChange w:author="Michael Barroco" w:id="5" w:date="2024-10-28T18:12:04Z">
            <w:rPr/>
          </w:rPrChange>
        </w:rPr>
        <w:t xml:space="preserve">digraph {</w:t>
      </w:r>
    </w:p>
    <w:p w:rsidR="00000000" w:rsidDel="00000000" w:rsidP="00000000" w:rsidRDefault="00000000" w:rsidRPr="00000000" w14:paraId="000000C5">
      <w:pPr>
        <w:rPr>
          <w:rPrChange w:author="Michael Barroco" w:id="5" w:date="2024-10-28T18:12:04Z">
            <w:rPr/>
          </w:rPrChange>
        </w:rPr>
      </w:pPr>
      <w:r w:rsidDel="00000000" w:rsidR="00000000" w:rsidRPr="00000000">
        <w:rPr>
          <w:rtl w:val="0"/>
          <w:rPrChange w:author="Michael Barroco" w:id="5" w:date="2024-10-28T18:12:04Z">
            <w:rPr/>
          </w:rPrChange>
        </w:rPr>
        <w:t xml:space="preserve">  node [shape=box]</w:t>
      </w:r>
    </w:p>
    <w:p w:rsidR="00000000" w:rsidDel="00000000" w:rsidP="00000000" w:rsidRDefault="00000000" w:rsidRPr="00000000" w14:paraId="000000C6">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C7">
      <w:pPr>
        <w:rPr>
          <w:rPrChange w:author="Michael Barroco" w:id="5" w:date="2024-10-28T18:12:04Z">
            <w:rPr/>
          </w:rPrChange>
        </w:rPr>
      </w:pPr>
      <w:r w:rsidDel="00000000" w:rsidR="00000000" w:rsidRPr="00000000">
        <w:rPr>
          <w:rtl w:val="0"/>
          <w:rPrChange w:author="Michael Barroco" w:id="5" w:date="2024-10-28T18:12:04Z">
            <w:rPr/>
          </w:rPrChange>
        </w:rPr>
        <w:t xml:space="preserve">  USSClient [label="USS client"]</w:t>
      </w:r>
    </w:p>
    <w:p w:rsidR="00000000" w:rsidDel="00000000" w:rsidP="00000000" w:rsidRDefault="00000000" w:rsidRPr="00000000" w14:paraId="000000C8">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C9">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cluster_USS1 {</w:t>
      </w:r>
    </w:p>
    <w:p w:rsidR="00000000" w:rsidDel="00000000" w:rsidP="00000000" w:rsidRDefault="00000000" w:rsidRPr="00000000" w14:paraId="000000CA">
      <w:pPr>
        <w:rPr>
          <w:rPrChange w:author="Michael Barroco" w:id="5" w:date="2024-10-28T18:12:04Z">
            <w:rPr/>
          </w:rPrChange>
        </w:rPr>
      </w:pPr>
      <w:r w:rsidDel="00000000" w:rsidR="00000000" w:rsidRPr="00000000">
        <w:rPr>
          <w:rtl w:val="0"/>
          <w:rPrChange w:author="Michael Barroco" w:id="5" w:date="2024-10-28T18:12:04Z">
            <w:rPr/>
          </w:rPrChange>
        </w:rPr>
        <w:t xml:space="preserve">    label="USS 1"</w:t>
      </w:r>
    </w:p>
    <w:p w:rsidR="00000000" w:rsidDel="00000000" w:rsidP="00000000" w:rsidRDefault="00000000" w:rsidRPr="00000000" w14:paraId="000000CB">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cluster_Instance1 {</w:t>
      </w:r>
    </w:p>
    <w:p w:rsidR="00000000" w:rsidDel="00000000" w:rsidP="00000000" w:rsidRDefault="00000000" w:rsidRPr="00000000" w14:paraId="000000CC">
      <w:pPr>
        <w:rPr>
          <w:rPrChange w:author="Michael Barroco" w:id="5" w:date="2024-10-28T18:12:04Z">
            <w:rPr/>
          </w:rPrChange>
        </w:rPr>
      </w:pPr>
      <w:r w:rsidDel="00000000" w:rsidR="00000000" w:rsidRPr="00000000">
        <w:rPr>
          <w:rtl w:val="0"/>
          <w:rPrChange w:author="Michael Barroco" w:id="5" w:date="2024-10-28T18:12:04Z">
            <w:rPr/>
          </w:rPrChange>
        </w:rPr>
        <w:t xml:space="preserve">      label="DSS instance"</w:t>
      </w:r>
    </w:p>
    <w:p w:rsidR="00000000" w:rsidDel="00000000" w:rsidP="00000000" w:rsidRDefault="00000000" w:rsidRPr="00000000" w14:paraId="000000CD">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cluster_CoreService1 {</w:t>
      </w:r>
    </w:p>
    <w:p w:rsidR="00000000" w:rsidDel="00000000" w:rsidP="00000000" w:rsidRDefault="00000000" w:rsidRPr="00000000" w14:paraId="000000CE">
      <w:pPr>
        <w:rPr>
          <w:rPrChange w:author="Michael Barroco" w:id="5" w:date="2024-10-28T18:12:04Z">
            <w:rPr/>
          </w:rPrChange>
        </w:rPr>
      </w:pPr>
      <w:r w:rsidDel="00000000" w:rsidR="00000000" w:rsidRPr="00000000">
        <w:rPr>
          <w:rtl w:val="0"/>
          <w:rPrChange w:author="Michael Barroco" w:id="5" w:date="2024-10-28T18:12:04Z">
            <w:rPr/>
          </w:rPrChange>
        </w:rPr>
        <w:t xml:space="preserve">        label="Core service"</w:t>
      </w:r>
    </w:p>
    <w:p w:rsidR="00000000" w:rsidDel="00000000" w:rsidP="00000000" w:rsidRDefault="00000000" w:rsidRPr="00000000" w14:paraId="000000CF">
      <w:pPr>
        <w:rPr>
          <w:rPrChange w:author="Michael Barroco" w:id="5" w:date="2024-10-28T18:12:04Z">
            <w:rPr/>
          </w:rPrChange>
        </w:rPr>
      </w:pPr>
      <w:r w:rsidDel="00000000" w:rsidR="00000000" w:rsidRPr="00000000">
        <w:rPr>
          <w:rtl w:val="0"/>
          <w:rPrChange w:author="Michael Barroco" w:id="5" w:date="2024-10-28T18:12:04Z">
            <w:rPr/>
          </w:rPrChange>
        </w:rPr>
        <w:t xml:space="preserve">        ASTMAPI1 [label="ASTM API"]</w:t>
      </w:r>
    </w:p>
    <w:p w:rsidR="00000000" w:rsidDel="00000000" w:rsidP="00000000" w:rsidRDefault="00000000" w:rsidRPr="00000000" w14:paraId="000000D0">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ConsensusEngine1 [label="Consensus\nengine"]</w:t>
      </w:r>
    </w:p>
    <w:p w:rsidR="00000000" w:rsidDel="00000000" w:rsidP="00000000" w:rsidRDefault="00000000" w:rsidRPr="00000000" w14:paraId="000000D1">
      <w:pPr>
        <w:rPr>
          <w:rPrChange w:author="Michael Barroco" w:id="5" w:date="2024-10-28T18:12:04Z">
            <w:rPr/>
          </w:rPrChange>
        </w:rPr>
      </w:pPr>
      <w:r w:rsidDel="00000000" w:rsidR="00000000" w:rsidRPr="00000000">
        <w:rPr>
          <w:rtl w:val="0"/>
          <w:rPrChange w:author="Michael Barroco" w:id="5" w:date="2024-10-28T18:12:04Z">
            <w:rPr/>
          </w:rPrChange>
        </w:rPr>
        <w:t xml:space="preserve">        ConsensusAPI1 [label="Consensus API"]</w:t>
      </w:r>
    </w:p>
    <w:p w:rsidR="00000000" w:rsidDel="00000000" w:rsidP="00000000" w:rsidRDefault="00000000" w:rsidRPr="00000000" w14:paraId="000000D2">
      <w:pPr>
        <w:rPr>
          <w:rPrChange w:author="Michael Barroco" w:id="5" w:date="2024-10-28T18:12:04Z">
            <w:rPr/>
          </w:rPrChange>
        </w:rPr>
      </w:pPr>
      <w:r w:rsidDel="00000000" w:rsidR="00000000" w:rsidRPr="00000000">
        <w:rPr>
          <w:rtl w:val="0"/>
          <w:rPrChange w:author="Michael Barroco" w:id="5" w:date="2024-10-28T18:12:04Z">
            <w:rPr/>
          </w:rPrChange>
        </w:rPr>
        <w:t xml:space="preserve">        DiagnosticsAPI1 [label="Diagnostics API"]</w:t>
      </w:r>
    </w:p>
    <w:p w:rsidR="00000000" w:rsidDel="00000000" w:rsidP="00000000" w:rsidRDefault="00000000" w:rsidRPr="00000000" w14:paraId="000000D3">
      <w:pPr>
        <w:rPr>
          <w:rPrChange w:author="Michael Barroco" w:id="5" w:date="2024-10-28T18:12:04Z">
            <w:rPr/>
          </w:rPrChange>
        </w:rPr>
      </w:pPr>
      <w:r w:rsidDel="00000000" w:rsidR="00000000" w:rsidRPr="00000000">
        <w:rPr>
          <w:rtl w:val="0"/>
          <w:rPrChange w:author="Michael Barroco" w:id="5" w:date="2024-10-28T18:12:04Z">
            <w:rPr/>
          </w:rPrChange>
        </w:rPr>
        <w:t xml:space="preserve">        DiagnosticsUI1 [label="Diagnostics UI"]</w:t>
      </w:r>
    </w:p>
    <w:p w:rsidR="00000000" w:rsidDel="00000000" w:rsidP="00000000" w:rsidRDefault="00000000" w:rsidRPr="00000000" w14:paraId="000000D4">
      <w:pPr>
        <w:rPr>
          <w:rPrChange w:author="Michael Barroco" w:id="5" w:date="2024-10-28T18:12:04Z">
            <w:rPr/>
          </w:rPrChange>
        </w:rPr>
      </w:pPr>
      <w:r w:rsidDel="00000000" w:rsidR="00000000" w:rsidRPr="00000000">
        <w:rPr>
          <w:rtl w:val="0"/>
          <w:rPrChange w:author="Michael Barroco" w:id="5" w:date="2024-10-28T18:12:04Z">
            <w:rPr/>
          </w:rPrChange>
        </w:rPr>
        <w:t xml:space="preserve">        ASTMAPI1 -&gt; ConsensusEngine1</w:t>
      </w:r>
    </w:p>
    <w:p w:rsidR="00000000" w:rsidDel="00000000" w:rsidP="00000000" w:rsidRDefault="00000000" w:rsidRPr="00000000" w14:paraId="000000D5">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ConsensusEngine1 -&gt; ConsensusAPI1 [dir=both]</w:t>
      </w:r>
    </w:p>
    <w:p w:rsidR="00000000" w:rsidDel="00000000" w:rsidP="00000000" w:rsidRDefault="00000000" w:rsidRPr="00000000" w14:paraId="000000D6">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ConsensusEngine1 -&gt; DiagnosticsAPI1 -&gt; DiagnosticsUI1</w:t>
      </w:r>
    </w:p>
    <w:p w:rsidR="00000000" w:rsidDel="00000000" w:rsidP="00000000" w:rsidRDefault="00000000" w:rsidRPr="00000000" w14:paraId="000000D7">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D8">
      <w:pPr>
        <w:rPr>
          <w:rPrChange w:author="Michael Barroco" w:id="5" w:date="2024-10-28T18:12:04Z">
            <w:rPr/>
          </w:rPrChange>
        </w:rPr>
      </w:pPr>
      <w:r w:rsidDel="00000000" w:rsidR="00000000" w:rsidRPr="00000000">
        <w:rPr>
          <w:rtl w:val="0"/>
          <w:rPrChange w:author="Michael Barroco" w:id="5" w:date="2024-10-28T18:12:04Z">
            <w:rPr/>
          </w:rPrChange>
        </w:rPr>
        <w:t xml:space="preserve">      DB1 [label="Database\n(instance-local\nstorage)"]</w:t>
      </w:r>
    </w:p>
    <w:p w:rsidR="00000000" w:rsidDel="00000000" w:rsidP="00000000" w:rsidRDefault="00000000" w:rsidRPr="00000000" w14:paraId="000000D9">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ConsensusEngine1 -&gt; DB1 [dir=both]</w:t>
      </w:r>
    </w:p>
    <w:p w:rsidR="00000000" w:rsidDel="00000000" w:rsidP="00000000" w:rsidRDefault="00000000" w:rsidRPr="00000000" w14:paraId="000000DA">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DB">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DC">
      <w:pPr>
        <w:rPr>
          <w:rPrChange w:author="Michael Barroco" w:id="5" w:date="2024-10-28T18:12:04Z">
            <w:rPr/>
          </w:rPrChange>
        </w:rPr>
      </w:pPr>
      <w:r w:rsidDel="00000000" w:rsidR="00000000" w:rsidRPr="00000000">
        <w:rPr>
          <w:rtl w:val="0"/>
          <w:rPrChange w:author="Michael Barroco" w:id="5" w:date="2024-10-28T18:12:04Z">
            <w:rPr/>
          </w:rPrChange>
        </w:rPr>
        <w:t xml:space="preserve">      rank="same"</w:t>
      </w:r>
    </w:p>
    <w:p w:rsidR="00000000" w:rsidDel="00000000" w:rsidP="00000000" w:rsidRDefault="00000000" w:rsidRPr="00000000" w14:paraId="000000DD">
      <w:pPr>
        <w:rPr>
          <w:rPrChange w:author="Michael Barroco" w:id="5" w:date="2024-10-28T18:12:04Z">
            <w:rPr/>
          </w:rPrChange>
        </w:rPr>
      </w:pPr>
      <w:r w:rsidDel="00000000" w:rsidR="00000000" w:rsidRPr="00000000">
        <w:rPr>
          <w:rtl w:val="0"/>
          <w:rPrChange w:author="Michael Barroco" w:id="5" w:date="2024-10-28T18:12:04Z">
            <w:rPr/>
          </w:rPrChange>
        </w:rPr>
        <w:t xml:space="preserve">      SysMon1 [label="Automated\nsystem\nmonitoring"]</w:t>
      </w:r>
    </w:p>
    <w:p w:rsidR="00000000" w:rsidDel="00000000" w:rsidP="00000000" w:rsidRDefault="00000000" w:rsidRPr="00000000" w14:paraId="000000DE">
      <w:pPr>
        <w:rPr>
          <w:rPrChange w:author="Michael Barroco" w:id="5" w:date="2024-10-28T18:12:04Z">
            <w:rPr/>
          </w:rPrChange>
        </w:rPr>
      </w:pPr>
      <w:r w:rsidDel="00000000" w:rsidR="00000000" w:rsidRPr="00000000">
        <w:rPr>
          <w:rtl w:val="0"/>
          <w:rPrChange w:author="Michael Barroco" w:id="5" w:date="2024-10-28T18:12:04Z">
            <w:rPr/>
          </w:rPrChange>
        </w:rPr>
        <w:t xml:space="preserve">      SysAdmin1 [label="System\nadministrator"]</w:t>
      </w:r>
    </w:p>
    <w:p w:rsidR="00000000" w:rsidDel="00000000" w:rsidP="00000000" w:rsidRDefault="00000000" w:rsidRPr="00000000" w14:paraId="000000DF">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E0">
      <w:pPr>
        <w:rPr>
          <w:rPrChange w:author="Michael Barroco" w:id="5" w:date="2024-10-28T18:12:04Z">
            <w:rPr/>
          </w:rPrChange>
        </w:rPr>
      </w:pPr>
      <w:r w:rsidDel="00000000" w:rsidR="00000000" w:rsidRPr="00000000">
        <w:rPr>
          <w:rtl w:val="0"/>
          <w:rPrChange w:author="Michael Barroco" w:id="5" w:date="2024-10-28T18:12:04Z">
            <w:rPr/>
          </w:rPrChange>
        </w:rPr>
        <w:t xml:space="preserve">    DiagnosticsAPI1 -&gt; SysMon1</w:t>
      </w:r>
    </w:p>
    <w:p w:rsidR="00000000" w:rsidDel="00000000" w:rsidP="00000000" w:rsidRDefault="00000000" w:rsidRPr="00000000" w14:paraId="000000E1">
      <w:pPr>
        <w:rPr>
          <w:rPrChange w:author="Michael Barroco" w:id="5" w:date="2024-10-28T18:12:04Z">
            <w:rPr/>
          </w:rPrChange>
        </w:rPr>
      </w:pPr>
      <w:r w:rsidDel="00000000" w:rsidR="00000000" w:rsidRPr="00000000">
        <w:rPr>
          <w:rtl w:val="0"/>
          <w:rPrChange w:author="Michael Barroco" w:id="5" w:date="2024-10-28T18:12:04Z">
            <w:rPr/>
          </w:rPrChange>
        </w:rPr>
        <w:t xml:space="preserve">    DiagnosticsUI1 -&gt; SysAdmin1</w:t>
      </w:r>
    </w:p>
    <w:p w:rsidR="00000000" w:rsidDel="00000000" w:rsidP="00000000" w:rsidRDefault="00000000" w:rsidRPr="00000000" w14:paraId="000000E2">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E3">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0E4">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cluster_USS2 {</w:t>
      </w:r>
    </w:p>
    <w:p w:rsidR="00000000" w:rsidDel="00000000" w:rsidP="00000000" w:rsidRDefault="00000000" w:rsidRPr="00000000" w14:paraId="000000E5">
      <w:pPr>
        <w:rPr>
          <w:rPrChange w:author="Michael Barroco" w:id="5" w:date="2024-10-28T18:12:04Z">
            <w:rPr/>
          </w:rPrChange>
        </w:rPr>
      </w:pPr>
      <w:r w:rsidDel="00000000" w:rsidR="00000000" w:rsidRPr="00000000">
        <w:rPr>
          <w:rtl w:val="0"/>
          <w:rPrChange w:author="Michael Barroco" w:id="5" w:date="2024-10-28T18:12:04Z">
            <w:rPr/>
          </w:rPrChange>
        </w:rPr>
        <w:t xml:space="preserve">    label="USS 2"</w:t>
      </w:r>
    </w:p>
    <w:p w:rsidR="00000000" w:rsidDel="00000000" w:rsidP="00000000" w:rsidRDefault="00000000" w:rsidRPr="00000000" w14:paraId="000000E6">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cluster_Instance2 {</w:t>
      </w:r>
    </w:p>
    <w:p w:rsidR="00000000" w:rsidDel="00000000" w:rsidP="00000000" w:rsidRDefault="00000000" w:rsidRPr="00000000" w14:paraId="000000E7">
      <w:pPr>
        <w:rPr>
          <w:rPrChange w:author="Michael Barroco" w:id="5" w:date="2024-10-28T18:12:04Z">
            <w:rPr/>
          </w:rPrChange>
        </w:rPr>
      </w:pPr>
      <w:r w:rsidDel="00000000" w:rsidR="00000000" w:rsidRPr="00000000">
        <w:rPr>
          <w:rtl w:val="0"/>
          <w:rPrChange w:author="Michael Barroco" w:id="5" w:date="2024-10-28T18:12:04Z">
            <w:rPr/>
          </w:rPrChange>
        </w:rPr>
        <w:t xml:space="preserve">      label="DSS instance"</w:t>
      </w:r>
    </w:p>
    <w:p w:rsidR="00000000" w:rsidDel="00000000" w:rsidP="00000000" w:rsidRDefault="00000000" w:rsidRPr="00000000" w14:paraId="000000E8">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cluster_CoreService2 {</w:t>
      </w:r>
    </w:p>
    <w:p w:rsidR="00000000" w:rsidDel="00000000" w:rsidP="00000000" w:rsidRDefault="00000000" w:rsidRPr="00000000" w14:paraId="000000E9">
      <w:pPr>
        <w:rPr>
          <w:rPrChange w:author="Michael Barroco" w:id="5" w:date="2024-10-28T18:12:04Z">
            <w:rPr/>
          </w:rPrChange>
        </w:rPr>
      </w:pPr>
      <w:r w:rsidDel="00000000" w:rsidR="00000000" w:rsidRPr="00000000">
        <w:rPr>
          <w:rtl w:val="0"/>
          <w:rPrChange w:author="Michael Barroco" w:id="5" w:date="2024-10-28T18:12:04Z">
            <w:rPr/>
          </w:rPrChange>
        </w:rPr>
        <w:t xml:space="preserve">        label="Core service"</w:t>
      </w:r>
    </w:p>
    <w:p w:rsidR="00000000" w:rsidDel="00000000" w:rsidP="00000000" w:rsidRDefault="00000000" w:rsidRPr="00000000" w14:paraId="000000EA">
      <w:pPr>
        <w:rPr>
          <w:rPrChange w:author="Michael Barroco" w:id="5" w:date="2024-10-28T18:12:04Z">
            <w:rPr/>
          </w:rPrChange>
        </w:rPr>
      </w:pPr>
      <w:r w:rsidDel="00000000" w:rsidR="00000000" w:rsidRPr="00000000">
        <w:rPr>
          <w:rtl w:val="0"/>
          <w:rPrChange w:author="Michael Barroco" w:id="5" w:date="2024-10-28T18:12:04Z">
            <w:rPr/>
          </w:rPrChange>
        </w:rPr>
        <w:t xml:space="preserve">        ASTMAPI2 [label="ASTM API"]</w:t>
      </w:r>
    </w:p>
    <w:p w:rsidR="00000000" w:rsidDel="00000000" w:rsidP="00000000" w:rsidRDefault="00000000" w:rsidRPr="00000000" w14:paraId="000000EB">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ConsensusEngine2 [label="Consensus\nengine"]</w:t>
      </w:r>
    </w:p>
    <w:p w:rsidR="00000000" w:rsidDel="00000000" w:rsidP="00000000" w:rsidRDefault="00000000" w:rsidRPr="00000000" w14:paraId="000000EC">
      <w:pPr>
        <w:rPr>
          <w:rPrChange w:author="Michael Barroco" w:id="5" w:date="2024-10-28T18:12:04Z">
            <w:rPr/>
          </w:rPrChange>
        </w:rPr>
      </w:pPr>
      <w:r w:rsidDel="00000000" w:rsidR="00000000" w:rsidRPr="00000000">
        <w:rPr>
          <w:rtl w:val="0"/>
          <w:rPrChange w:author="Michael Barroco" w:id="5" w:date="2024-10-28T18:12:04Z">
            <w:rPr/>
          </w:rPrChange>
        </w:rPr>
        <w:t xml:space="preserve">        ConsensusAPI2 [label="Consensus API"]</w:t>
      </w:r>
    </w:p>
    <w:p w:rsidR="00000000" w:rsidDel="00000000" w:rsidP="00000000" w:rsidRDefault="00000000" w:rsidRPr="00000000" w14:paraId="000000ED">
      <w:pPr>
        <w:rPr>
          <w:rPrChange w:author="Michael Barroco" w:id="5" w:date="2024-10-28T18:12:04Z">
            <w:rPr/>
          </w:rPrChange>
        </w:rPr>
      </w:pPr>
      <w:r w:rsidDel="00000000" w:rsidR="00000000" w:rsidRPr="00000000">
        <w:rPr>
          <w:rtl w:val="0"/>
          <w:rPrChange w:author="Michael Barroco" w:id="5" w:date="2024-10-28T18:12:04Z">
            <w:rPr/>
          </w:rPrChange>
        </w:rPr>
        <w:t xml:space="preserve">        DiagnosticsAPI2 [label="Diagnostics API"]</w:t>
      </w:r>
    </w:p>
    <w:p w:rsidR="00000000" w:rsidDel="00000000" w:rsidP="00000000" w:rsidRDefault="00000000" w:rsidRPr="00000000" w14:paraId="000000EE">
      <w:pPr>
        <w:rPr>
          <w:rPrChange w:author="Michael Barroco" w:id="5" w:date="2024-10-28T18:12:04Z">
            <w:rPr/>
          </w:rPrChange>
        </w:rPr>
      </w:pPr>
      <w:r w:rsidDel="00000000" w:rsidR="00000000" w:rsidRPr="00000000">
        <w:rPr>
          <w:rtl w:val="0"/>
          <w:rPrChange w:author="Michael Barroco" w:id="5" w:date="2024-10-28T18:12:04Z">
            <w:rPr/>
          </w:rPrChange>
        </w:rPr>
        <w:t xml:space="preserve">        DiagnosticsUI2 [label="Diagnostics UI"]</w:t>
      </w:r>
    </w:p>
    <w:p w:rsidR="00000000" w:rsidDel="00000000" w:rsidP="00000000" w:rsidRDefault="00000000" w:rsidRPr="00000000" w14:paraId="000000EF">
      <w:pPr>
        <w:rPr>
          <w:rPrChange w:author="Michael Barroco" w:id="5" w:date="2024-10-28T18:12:04Z">
            <w:rPr/>
          </w:rPrChange>
        </w:rPr>
      </w:pPr>
      <w:r w:rsidDel="00000000" w:rsidR="00000000" w:rsidRPr="00000000">
        <w:rPr>
          <w:rtl w:val="0"/>
          <w:rPrChange w:author="Michael Barroco" w:id="5" w:date="2024-10-28T18:12:04Z">
            <w:rPr/>
          </w:rPrChange>
        </w:rPr>
        <w:t xml:space="preserve">        ASTMAPI2 -&gt; ConsensusEngine2</w:t>
      </w:r>
    </w:p>
    <w:p w:rsidR="00000000" w:rsidDel="00000000" w:rsidP="00000000" w:rsidRDefault="00000000" w:rsidRPr="00000000" w14:paraId="000000F0">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ConsensusEngine2 -&gt; ConsensusAPI2 [dir=both]</w:t>
      </w:r>
    </w:p>
    <w:p w:rsidR="00000000" w:rsidDel="00000000" w:rsidP="00000000" w:rsidRDefault="00000000" w:rsidRPr="00000000" w14:paraId="000000F1">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ConsensusEngine2 -&gt; DiagnosticsAPI2 -&gt; DiagnosticsUI2</w:t>
      </w:r>
    </w:p>
    <w:p w:rsidR="00000000" w:rsidDel="00000000" w:rsidP="00000000" w:rsidRDefault="00000000" w:rsidRPr="00000000" w14:paraId="000000F2">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F3">
      <w:pPr>
        <w:rPr>
          <w:rPrChange w:author="Michael Barroco" w:id="5" w:date="2024-10-28T18:12:04Z">
            <w:rPr/>
          </w:rPrChange>
        </w:rPr>
      </w:pPr>
      <w:r w:rsidDel="00000000" w:rsidR="00000000" w:rsidRPr="00000000">
        <w:rPr>
          <w:rtl w:val="0"/>
          <w:rPrChange w:author="Michael Barroco" w:id="5" w:date="2024-10-28T18:12:04Z">
            <w:rPr/>
          </w:rPrChange>
        </w:rPr>
        <w:t xml:space="preserve">      DB2 [label="Database\n(instance-local\nstorage)"]</w:t>
      </w:r>
    </w:p>
    <w:p w:rsidR="00000000" w:rsidDel="00000000" w:rsidP="00000000" w:rsidRDefault="00000000" w:rsidRPr="00000000" w14:paraId="000000F4">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ConsensusEngine2 -&gt; DB2 [dir=both]</w:t>
      </w:r>
    </w:p>
    <w:p w:rsidR="00000000" w:rsidDel="00000000" w:rsidP="00000000" w:rsidRDefault="00000000" w:rsidRPr="00000000" w14:paraId="000000F5">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F6">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F7">
      <w:pPr>
        <w:rPr>
          <w:rPrChange w:author="Michael Barroco" w:id="5" w:date="2024-10-28T18:12:04Z">
            <w:rPr/>
          </w:rPrChange>
        </w:rPr>
      </w:pPr>
      <w:r w:rsidDel="00000000" w:rsidR="00000000" w:rsidRPr="00000000">
        <w:rPr>
          <w:rtl w:val="0"/>
          <w:rPrChange w:author="Michael Barroco" w:id="5" w:date="2024-10-28T18:12:04Z">
            <w:rPr/>
          </w:rPrChange>
        </w:rPr>
        <w:t xml:space="preserve">      rank="same"</w:t>
      </w:r>
    </w:p>
    <w:p w:rsidR="00000000" w:rsidDel="00000000" w:rsidP="00000000" w:rsidRDefault="00000000" w:rsidRPr="00000000" w14:paraId="000000F8">
      <w:pPr>
        <w:rPr>
          <w:rPrChange w:author="Michael Barroco" w:id="5" w:date="2024-10-28T18:12:04Z">
            <w:rPr/>
          </w:rPrChange>
        </w:rPr>
      </w:pPr>
      <w:r w:rsidDel="00000000" w:rsidR="00000000" w:rsidRPr="00000000">
        <w:rPr>
          <w:rtl w:val="0"/>
          <w:rPrChange w:author="Michael Barroco" w:id="5" w:date="2024-10-28T18:12:04Z">
            <w:rPr/>
          </w:rPrChange>
        </w:rPr>
        <w:t xml:space="preserve">      SysMon2 [label="Automated\nsystem\nmonitoring"]</w:t>
      </w:r>
    </w:p>
    <w:p w:rsidR="00000000" w:rsidDel="00000000" w:rsidP="00000000" w:rsidRDefault="00000000" w:rsidRPr="00000000" w14:paraId="000000F9">
      <w:pPr>
        <w:rPr>
          <w:rPrChange w:author="Michael Barroco" w:id="5" w:date="2024-10-28T18:12:04Z">
            <w:rPr/>
          </w:rPrChange>
        </w:rPr>
      </w:pPr>
      <w:r w:rsidDel="00000000" w:rsidR="00000000" w:rsidRPr="00000000">
        <w:rPr>
          <w:rtl w:val="0"/>
          <w:rPrChange w:author="Michael Barroco" w:id="5" w:date="2024-10-28T18:12:04Z">
            <w:rPr/>
          </w:rPrChange>
        </w:rPr>
        <w:t xml:space="preserve">      SysAdmin2 [label="System\nadministrator"]</w:t>
      </w:r>
    </w:p>
    <w:p w:rsidR="00000000" w:rsidDel="00000000" w:rsidP="00000000" w:rsidRDefault="00000000" w:rsidRPr="00000000" w14:paraId="000000FA">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FB">
      <w:pPr>
        <w:rPr>
          <w:rPrChange w:author="Michael Barroco" w:id="5" w:date="2024-10-28T18:12:04Z">
            <w:rPr/>
          </w:rPrChange>
        </w:rPr>
      </w:pPr>
      <w:r w:rsidDel="00000000" w:rsidR="00000000" w:rsidRPr="00000000">
        <w:rPr>
          <w:rtl w:val="0"/>
          <w:rPrChange w:author="Michael Barroco" w:id="5" w:date="2024-10-28T18:12:04Z">
            <w:rPr/>
          </w:rPrChange>
        </w:rPr>
        <w:t xml:space="preserve">    DiagnosticsAPI2 -&gt; SysMon2</w:t>
      </w:r>
    </w:p>
    <w:p w:rsidR="00000000" w:rsidDel="00000000" w:rsidP="00000000" w:rsidRDefault="00000000" w:rsidRPr="00000000" w14:paraId="000000FC">
      <w:pPr>
        <w:rPr>
          <w:rPrChange w:author="Michael Barroco" w:id="5" w:date="2024-10-28T18:12:04Z">
            <w:rPr/>
          </w:rPrChange>
        </w:rPr>
      </w:pPr>
      <w:r w:rsidDel="00000000" w:rsidR="00000000" w:rsidRPr="00000000">
        <w:rPr>
          <w:rtl w:val="0"/>
          <w:rPrChange w:author="Michael Barroco" w:id="5" w:date="2024-10-28T18:12:04Z">
            <w:rPr/>
          </w:rPrChange>
        </w:rPr>
        <w:t xml:space="preserve">    DiagnosticsUI2 -&gt; SysAdmin2</w:t>
      </w:r>
    </w:p>
    <w:p w:rsidR="00000000" w:rsidDel="00000000" w:rsidP="00000000" w:rsidRDefault="00000000" w:rsidRPr="00000000" w14:paraId="000000FD">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FE">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0FF">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cluster_USSN {</w:t>
      </w:r>
    </w:p>
    <w:p w:rsidR="00000000" w:rsidDel="00000000" w:rsidP="00000000" w:rsidRDefault="00000000" w:rsidRPr="00000000" w14:paraId="00000100">
      <w:pPr>
        <w:rPr>
          <w:rPrChange w:author="Michael Barroco" w:id="5" w:date="2024-10-28T18:12:04Z">
            <w:rPr/>
          </w:rPrChange>
        </w:rPr>
      </w:pPr>
      <w:r w:rsidDel="00000000" w:rsidR="00000000" w:rsidRPr="00000000">
        <w:rPr>
          <w:rtl w:val="0"/>
          <w:rPrChange w:author="Michael Barroco" w:id="5" w:date="2024-10-28T18:12:04Z">
            <w:rPr/>
          </w:rPrChange>
        </w:rPr>
        <w:t xml:space="preserve">    label="USS N"</w:t>
      </w:r>
    </w:p>
    <w:p w:rsidR="00000000" w:rsidDel="00000000" w:rsidP="00000000" w:rsidRDefault="00000000" w:rsidRPr="00000000" w14:paraId="00000101">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cluster_InstanceN {</w:t>
      </w:r>
    </w:p>
    <w:p w:rsidR="00000000" w:rsidDel="00000000" w:rsidP="00000000" w:rsidRDefault="00000000" w:rsidRPr="00000000" w14:paraId="00000102">
      <w:pPr>
        <w:rPr>
          <w:rPrChange w:author="Michael Barroco" w:id="5" w:date="2024-10-28T18:12:04Z">
            <w:rPr/>
          </w:rPrChange>
        </w:rPr>
      </w:pPr>
      <w:r w:rsidDel="00000000" w:rsidR="00000000" w:rsidRPr="00000000">
        <w:rPr>
          <w:rtl w:val="0"/>
          <w:rPrChange w:author="Michael Barroco" w:id="5" w:date="2024-10-28T18:12:04Z">
            <w:rPr/>
          </w:rPrChange>
        </w:rPr>
        <w:t xml:space="preserve">      label="DSS instance"</w:t>
      </w:r>
    </w:p>
    <w:p w:rsidR="00000000" w:rsidDel="00000000" w:rsidP="00000000" w:rsidRDefault="00000000" w:rsidRPr="00000000" w14:paraId="00000103">
      <w:pPr>
        <w:rPr>
          <w:rPrChange w:author="Michael Barroco" w:id="5" w:date="2024-10-28T18:12:04Z">
            <w:rPr/>
          </w:rPrChange>
        </w:rPr>
      </w:pPr>
      <w:r w:rsidDel="00000000" w:rsidR="00000000" w:rsidRPr="00000000">
        <w:rPr>
          <w:rtl w:val="0"/>
          <w:rPrChange w:author="Michael Barroco" w:id="5" w:date="2024-10-28T18:12:04Z">
            <w:rPr/>
          </w:rPrChange>
        </w:rPr>
        <w:t xml:space="preserve">      subgraph cluster_CoreServiceN {</w:t>
      </w:r>
    </w:p>
    <w:p w:rsidR="00000000" w:rsidDel="00000000" w:rsidP="00000000" w:rsidRDefault="00000000" w:rsidRPr="00000000" w14:paraId="00000104">
      <w:pPr>
        <w:rPr>
          <w:rPrChange w:author="Michael Barroco" w:id="5" w:date="2024-10-28T18:12:04Z">
            <w:rPr/>
          </w:rPrChange>
        </w:rPr>
      </w:pPr>
      <w:r w:rsidDel="00000000" w:rsidR="00000000" w:rsidRPr="00000000">
        <w:rPr>
          <w:rtl w:val="0"/>
          <w:rPrChange w:author="Michael Barroco" w:id="5" w:date="2024-10-28T18:12:04Z">
            <w:rPr/>
          </w:rPrChange>
        </w:rPr>
        <w:t xml:space="preserve">        label="Core service"</w:t>
      </w:r>
    </w:p>
    <w:p w:rsidR="00000000" w:rsidDel="00000000" w:rsidP="00000000" w:rsidRDefault="00000000" w:rsidRPr="00000000" w14:paraId="00000105">
      <w:pPr>
        <w:rPr>
          <w:rPrChange w:author="Michael Barroco" w:id="5" w:date="2024-10-28T18:12:04Z">
            <w:rPr/>
          </w:rPrChange>
        </w:rPr>
      </w:pPr>
      <w:r w:rsidDel="00000000" w:rsidR="00000000" w:rsidRPr="00000000">
        <w:rPr>
          <w:rtl w:val="0"/>
          <w:rPrChange w:author="Michael Barroco" w:id="5" w:date="2024-10-28T18:12:04Z">
            <w:rPr/>
          </w:rPrChange>
        </w:rPr>
        <w:t xml:space="preserve">        ASTMAPIN [label="ASTM API"]</w:t>
      </w:r>
    </w:p>
    <w:p w:rsidR="00000000" w:rsidDel="00000000" w:rsidP="00000000" w:rsidRDefault="00000000" w:rsidRPr="00000000" w14:paraId="00000106">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ConsensusEngineN [label="Consensus\nengine"]</w:t>
      </w:r>
    </w:p>
    <w:p w:rsidR="00000000" w:rsidDel="00000000" w:rsidP="00000000" w:rsidRDefault="00000000" w:rsidRPr="00000000" w14:paraId="00000107">
      <w:pPr>
        <w:rPr>
          <w:rPrChange w:author="Michael Barroco" w:id="5" w:date="2024-10-28T18:12:04Z">
            <w:rPr/>
          </w:rPrChange>
        </w:rPr>
      </w:pPr>
      <w:r w:rsidDel="00000000" w:rsidR="00000000" w:rsidRPr="00000000">
        <w:rPr>
          <w:rtl w:val="0"/>
          <w:rPrChange w:author="Michael Barroco" w:id="5" w:date="2024-10-28T18:12:04Z">
            <w:rPr/>
          </w:rPrChange>
        </w:rPr>
        <w:t xml:space="preserve">        ConsensusAPIN [label="Consensus API"]</w:t>
      </w:r>
    </w:p>
    <w:p w:rsidR="00000000" w:rsidDel="00000000" w:rsidP="00000000" w:rsidRDefault="00000000" w:rsidRPr="00000000" w14:paraId="00000108">
      <w:pPr>
        <w:rPr>
          <w:rPrChange w:author="Michael Barroco" w:id="5" w:date="2024-10-28T18:12:04Z">
            <w:rPr/>
          </w:rPrChange>
        </w:rPr>
      </w:pPr>
      <w:r w:rsidDel="00000000" w:rsidR="00000000" w:rsidRPr="00000000">
        <w:rPr>
          <w:rtl w:val="0"/>
          <w:rPrChange w:author="Michael Barroco" w:id="5" w:date="2024-10-28T18:12:04Z">
            <w:rPr/>
          </w:rPrChange>
        </w:rPr>
        <w:t xml:space="preserve">        DiagnosticsAPIN [label="Diagnostics API"]</w:t>
      </w:r>
    </w:p>
    <w:p w:rsidR="00000000" w:rsidDel="00000000" w:rsidP="00000000" w:rsidRDefault="00000000" w:rsidRPr="00000000" w14:paraId="00000109">
      <w:pPr>
        <w:rPr>
          <w:rPrChange w:author="Michael Barroco" w:id="5" w:date="2024-10-28T18:12:04Z">
            <w:rPr/>
          </w:rPrChange>
        </w:rPr>
      </w:pPr>
      <w:r w:rsidDel="00000000" w:rsidR="00000000" w:rsidRPr="00000000">
        <w:rPr>
          <w:rtl w:val="0"/>
          <w:rPrChange w:author="Michael Barroco" w:id="5" w:date="2024-10-28T18:12:04Z">
            <w:rPr/>
          </w:rPrChange>
        </w:rPr>
        <w:t xml:space="preserve">        DiagnosticsUIN [label="Diagnostics UI"]</w:t>
      </w:r>
    </w:p>
    <w:p w:rsidR="00000000" w:rsidDel="00000000" w:rsidP="00000000" w:rsidRDefault="00000000" w:rsidRPr="00000000" w14:paraId="0000010A">
      <w:pPr>
        <w:rPr>
          <w:rPrChange w:author="Michael Barroco" w:id="5" w:date="2024-10-28T18:12:04Z">
            <w:rPr/>
          </w:rPrChange>
        </w:rPr>
      </w:pPr>
      <w:r w:rsidDel="00000000" w:rsidR="00000000" w:rsidRPr="00000000">
        <w:rPr>
          <w:rtl w:val="0"/>
          <w:rPrChange w:author="Michael Barroco" w:id="5" w:date="2024-10-28T18:12:04Z">
            <w:rPr/>
          </w:rPrChange>
        </w:rPr>
        <w:t xml:space="preserve">        ASTMAPIN -&gt; ConsensusEngineN</w:t>
      </w:r>
    </w:p>
    <w:p w:rsidR="00000000" w:rsidDel="00000000" w:rsidP="00000000" w:rsidRDefault="00000000" w:rsidRPr="00000000" w14:paraId="0000010B">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ConsensusEngineN -&gt; ConsensusAPIN [dir=both]</w:t>
      </w:r>
    </w:p>
    <w:p w:rsidR="00000000" w:rsidDel="00000000" w:rsidP="00000000" w:rsidRDefault="00000000" w:rsidRPr="00000000" w14:paraId="0000010C">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ConsensusEngineN -&gt; DiagnosticsAPIN -&gt; DiagnosticsUIN</w:t>
      </w:r>
    </w:p>
    <w:p w:rsidR="00000000" w:rsidDel="00000000" w:rsidP="00000000" w:rsidRDefault="00000000" w:rsidRPr="00000000" w14:paraId="0000010D">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0E">
      <w:pPr>
        <w:rPr>
          <w:rPrChange w:author="Michael Barroco" w:id="5" w:date="2024-10-28T18:12:04Z">
            <w:rPr/>
          </w:rPrChange>
        </w:rPr>
      </w:pPr>
      <w:r w:rsidDel="00000000" w:rsidR="00000000" w:rsidRPr="00000000">
        <w:rPr>
          <w:rtl w:val="0"/>
          <w:rPrChange w:author="Michael Barroco" w:id="5" w:date="2024-10-28T18:12:04Z">
            <w:rPr/>
          </w:rPrChange>
        </w:rPr>
        <w:t xml:space="preserve">      DBN [label="Database\n(instance-local\nstorage)"]</w:t>
      </w:r>
    </w:p>
    <w:p w:rsidR="00000000" w:rsidDel="00000000" w:rsidP="00000000" w:rsidRDefault="00000000" w:rsidRPr="00000000" w14:paraId="0000010F">
      <w:pPr>
        <w:rPr>
          <w:rPrChange w:author="Michael Barroco" w:id="5" w:date="2024-10-28T18:12:04Z">
            <w:rPr/>
          </w:rPrChange>
        </w:rPr>
      </w:pPr>
      <w:r w:rsidDel="00000000" w:rsidR="00000000" w:rsidRPr="00000000">
        <w:rPr>
          <w:rtl w:val="0"/>
          <w:rPrChange w:author="Michael Barroco" w:id="5" w:date="2024-10-28T18:12:04Z">
            <w:rPr/>
          </w:rPrChange>
        </w:rPr>
        <w:t xml:space="preserve">      ConsensusEngineN -&gt; DBN [dir=both]</w:t>
      </w:r>
    </w:p>
    <w:p w:rsidR="00000000" w:rsidDel="00000000" w:rsidP="00000000" w:rsidRDefault="00000000" w:rsidRPr="00000000" w14:paraId="00000110">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11">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12">
      <w:pPr>
        <w:rPr>
          <w:rPrChange w:author="Michael Barroco" w:id="5" w:date="2024-10-28T18:12:04Z">
            <w:rPr/>
          </w:rPrChange>
        </w:rPr>
      </w:pPr>
      <w:r w:rsidDel="00000000" w:rsidR="00000000" w:rsidRPr="00000000">
        <w:rPr>
          <w:rtl w:val="0"/>
          <w:rPrChange w:author="Michael Barroco" w:id="5" w:date="2024-10-28T18:12:04Z">
            <w:rPr/>
          </w:rPrChange>
        </w:rPr>
        <w:t xml:space="preserve">      rank="same"</w:t>
      </w:r>
    </w:p>
    <w:p w:rsidR="00000000" w:rsidDel="00000000" w:rsidP="00000000" w:rsidRDefault="00000000" w:rsidRPr="00000000" w14:paraId="00000113">
      <w:pPr>
        <w:rPr>
          <w:rPrChange w:author="Michael Barroco" w:id="5" w:date="2024-10-28T18:12:04Z">
            <w:rPr/>
          </w:rPrChange>
        </w:rPr>
      </w:pPr>
      <w:r w:rsidDel="00000000" w:rsidR="00000000" w:rsidRPr="00000000">
        <w:rPr>
          <w:rtl w:val="0"/>
          <w:rPrChange w:author="Michael Barroco" w:id="5" w:date="2024-10-28T18:12:04Z">
            <w:rPr/>
          </w:rPrChange>
        </w:rPr>
        <w:t xml:space="preserve">      SysMonN [label="Automated\nsystem\nmonitoring"]</w:t>
      </w:r>
    </w:p>
    <w:p w:rsidR="00000000" w:rsidDel="00000000" w:rsidP="00000000" w:rsidRDefault="00000000" w:rsidRPr="00000000" w14:paraId="00000114">
      <w:pPr>
        <w:rPr>
          <w:rPrChange w:author="Michael Barroco" w:id="5" w:date="2024-10-28T18:12:04Z">
            <w:rPr/>
          </w:rPrChange>
        </w:rPr>
      </w:pPr>
      <w:r w:rsidDel="00000000" w:rsidR="00000000" w:rsidRPr="00000000">
        <w:rPr>
          <w:rtl w:val="0"/>
          <w:rPrChange w:author="Michael Barroco" w:id="5" w:date="2024-10-28T18:12:04Z">
            <w:rPr/>
          </w:rPrChange>
        </w:rPr>
        <w:t xml:space="preserve">      SysAdminN [label="System\nadministrator"]</w:t>
      </w:r>
    </w:p>
    <w:p w:rsidR="00000000" w:rsidDel="00000000" w:rsidP="00000000" w:rsidRDefault="00000000" w:rsidRPr="00000000" w14:paraId="00000115">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16">
      <w:pPr>
        <w:rPr>
          <w:rPrChange w:author="Michael Barroco" w:id="5" w:date="2024-10-28T18:12:04Z">
            <w:rPr/>
          </w:rPrChange>
        </w:rPr>
      </w:pPr>
      <w:r w:rsidDel="00000000" w:rsidR="00000000" w:rsidRPr="00000000">
        <w:rPr>
          <w:rtl w:val="0"/>
          <w:rPrChange w:author="Michael Barroco" w:id="5" w:date="2024-10-28T18:12:04Z">
            <w:rPr/>
          </w:rPrChange>
        </w:rPr>
        <w:t xml:space="preserve">    DiagnosticsAPIN -&gt; SysMonN</w:t>
      </w:r>
    </w:p>
    <w:p w:rsidR="00000000" w:rsidDel="00000000" w:rsidP="00000000" w:rsidRDefault="00000000" w:rsidRPr="00000000" w14:paraId="00000117">
      <w:pPr>
        <w:rPr>
          <w:rPrChange w:author="Michael Barroco" w:id="5" w:date="2024-10-28T18:12:04Z">
            <w:rPr/>
          </w:rPrChange>
        </w:rPr>
      </w:pPr>
      <w:r w:rsidDel="00000000" w:rsidR="00000000" w:rsidRPr="00000000">
        <w:rPr>
          <w:rtl w:val="0"/>
          <w:rPrChange w:author="Michael Barroco" w:id="5" w:date="2024-10-28T18:12:04Z">
            <w:rPr/>
          </w:rPrChange>
        </w:rPr>
        <w:t xml:space="preserve">    DiagnosticsUIN -&gt; SysAdminN</w:t>
      </w:r>
    </w:p>
    <w:p w:rsidR="00000000" w:rsidDel="00000000" w:rsidP="00000000" w:rsidRDefault="00000000" w:rsidRPr="00000000" w14:paraId="00000118">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19">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1A">
      <w:pPr>
        <w:rPr>
          <w:rPrChange w:author="Michael Barroco" w:id="5" w:date="2024-10-28T18:12:04Z">
            <w:rPr/>
          </w:rPrChange>
        </w:rPr>
      </w:pPr>
      <w:r w:rsidDel="00000000" w:rsidR="00000000" w:rsidRPr="00000000">
        <w:rPr>
          <w:rtl w:val="0"/>
          <w:rPrChange w:author="Michael Barroco" w:id="5" w:date="2024-10-28T18:12:04Z">
            <w:rPr/>
          </w:rPrChange>
        </w:rPr>
        <w:t xml:space="preserve">  USSClient -&gt; ASTMAPI1</w:t>
      </w:r>
    </w:p>
    <w:p w:rsidR="00000000" w:rsidDel="00000000" w:rsidP="00000000" w:rsidRDefault="00000000" w:rsidRPr="00000000" w14:paraId="0000011B">
      <w:pPr>
        <w:rPr>
          <w:rPrChange w:author="Michael Barroco" w:id="5" w:date="2024-10-28T18:12:04Z">
            <w:rPr/>
          </w:rPrChange>
        </w:rPr>
      </w:pPr>
      <w:r w:rsidDel="00000000" w:rsidR="00000000" w:rsidRPr="00000000">
        <w:rPr>
          <w:rtl w:val="0"/>
          <w:rPrChange w:author="Michael Barroco" w:id="5" w:date="2024-10-28T18:12:04Z">
            <w:rPr/>
          </w:rPrChange>
        </w:rPr>
        <w:t xml:space="preserve">  USSClient -&gt; ASTMAPI2</w:t>
      </w:r>
    </w:p>
    <w:p w:rsidR="00000000" w:rsidDel="00000000" w:rsidP="00000000" w:rsidRDefault="00000000" w:rsidRPr="00000000" w14:paraId="0000011C">
      <w:pPr>
        <w:rPr>
          <w:rPrChange w:author="Michael Barroco" w:id="5" w:date="2024-10-28T18:12:04Z">
            <w:rPr/>
          </w:rPrChange>
        </w:rPr>
      </w:pPr>
      <w:r w:rsidDel="00000000" w:rsidR="00000000" w:rsidRPr="00000000">
        <w:rPr>
          <w:rtl w:val="0"/>
          <w:rPrChange w:author="Michael Barroco" w:id="5" w:date="2024-10-28T18:12:04Z">
            <w:rPr/>
          </w:rPrChange>
        </w:rPr>
        <w:t xml:space="preserve">  USSClient -&gt; ASTMAPIN</w:t>
      </w:r>
    </w:p>
    <w:p w:rsidR="00000000" w:rsidDel="00000000" w:rsidP="00000000" w:rsidRDefault="00000000" w:rsidRPr="00000000" w14:paraId="0000011D">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1E">
      <w:pPr>
        <w:rPr>
          <w:rPrChange w:author="Michael Barroco" w:id="5" w:date="2024-10-28T18:12:04Z">
            <w:rPr/>
          </w:rPrChange>
        </w:rPr>
      </w:pPr>
      <w:r w:rsidDel="00000000" w:rsidR="00000000" w:rsidRPr="00000000">
        <w:rPr>
          <w:rtl w:val="0"/>
          <w:rPrChange w:author="Michael Barroco" w:id="5" w:date="2024-10-28T18:12:04Z">
            <w:rPr/>
          </w:rPrChange>
        </w:rPr>
        <w:t xml:space="preserve">  Internet [label="Public Internet"]</w:t>
      </w:r>
    </w:p>
    <w:p w:rsidR="00000000" w:rsidDel="00000000" w:rsidP="00000000" w:rsidRDefault="00000000" w:rsidRPr="00000000" w14:paraId="0000011F">
      <w:pPr>
        <w:rPr>
          <w:rPrChange w:author="Michael Barroco" w:id="5" w:date="2024-10-28T18:12:04Z">
            <w:rPr/>
          </w:rPrChange>
        </w:rPr>
      </w:pPr>
      <w:r w:rsidDel="00000000" w:rsidR="00000000" w:rsidRPr="00000000">
        <w:rPr>
          <w:rtl w:val="0"/>
          <w:rPrChange w:author="Michael Barroco" w:id="5" w:date="2024-10-28T18:12:04Z">
            <w:rPr/>
          </w:rPrChange>
        </w:rPr>
        <w:t xml:space="preserve">  </w:t>
      </w:r>
    </w:p>
    <w:p w:rsidR="00000000" w:rsidDel="00000000" w:rsidP="00000000" w:rsidRDefault="00000000" w:rsidRPr="00000000" w14:paraId="00000120">
      <w:pPr>
        <w:rPr>
          <w:rPrChange w:author="Michael Barroco" w:id="5" w:date="2024-10-28T18:12:04Z">
            <w:rPr/>
          </w:rPrChange>
        </w:rPr>
      </w:pPr>
      <w:r w:rsidDel="00000000" w:rsidR="00000000" w:rsidRPr="00000000">
        <w:rPr>
          <w:rtl w:val="0"/>
          <w:rPrChange w:author="Michael Barroco" w:id="5" w:date="2024-10-28T18:12:04Z">
            <w:rPr/>
          </w:rPrChange>
        </w:rPr>
        <w:t xml:space="preserve">  ConsensusAPI1 -&gt; Internet [dir=both]</w:t>
      </w:r>
    </w:p>
    <w:p w:rsidR="00000000" w:rsidDel="00000000" w:rsidP="00000000" w:rsidRDefault="00000000" w:rsidRPr="00000000" w14:paraId="00000121">
      <w:pPr>
        <w:rPr>
          <w:rPrChange w:author="Michael Barroco" w:id="5" w:date="2024-10-28T18:12:04Z">
            <w:rPr/>
          </w:rPrChange>
        </w:rPr>
      </w:pPr>
      <w:r w:rsidDel="00000000" w:rsidR="00000000" w:rsidRPr="00000000">
        <w:rPr>
          <w:rtl w:val="0"/>
          <w:rPrChange w:author="Michael Barroco" w:id="5" w:date="2024-10-28T18:12:04Z">
            <w:rPr/>
          </w:rPrChange>
        </w:rPr>
        <w:t xml:space="preserve">  ConsensusAPI2 -&gt; Internet [dir=both]</w:t>
      </w:r>
    </w:p>
    <w:p w:rsidR="00000000" w:rsidDel="00000000" w:rsidP="00000000" w:rsidRDefault="00000000" w:rsidRPr="00000000" w14:paraId="00000122">
      <w:pPr>
        <w:rPr>
          <w:rPrChange w:author="Michael Barroco" w:id="5" w:date="2024-10-28T18:12:04Z">
            <w:rPr/>
          </w:rPrChange>
        </w:rPr>
      </w:pPr>
      <w:r w:rsidDel="00000000" w:rsidR="00000000" w:rsidRPr="00000000">
        <w:rPr>
          <w:rtl w:val="0"/>
          <w:rPrChange w:author="Michael Barroco" w:id="5" w:date="2024-10-28T18:12:04Z">
            <w:rPr/>
          </w:rPrChange>
        </w:rPr>
        <w:t xml:space="preserve">  ConsensusAPIN -&gt; Internet [dir=both]</w:t>
      </w:r>
    </w:p>
    <w:p w:rsidR="00000000" w:rsidDel="00000000" w:rsidP="00000000" w:rsidRDefault="00000000" w:rsidRPr="00000000" w14:paraId="00000123">
      <w:pPr>
        <w:rPr>
          <w:rPrChange w:author="Michael Barroco" w:id="5" w:date="2024-10-28T18:12:04Z">
            <w:rPr/>
          </w:rPrChange>
        </w:rPr>
      </w:pPr>
      <w:r w:rsidDel="00000000" w:rsidR="00000000" w:rsidRPr="00000000">
        <w:rPr>
          <w:rtl w:val="0"/>
          <w:rPrChange w:author="Michael Barroco" w:id="5" w:date="2024-10-28T18:12:04Z">
            <w:rPr/>
          </w:rPrChange>
        </w:rPr>
        <w:t xml:space="preserve">  SysAdmin1 -&gt; Internet [style=invis]</w:t>
      </w:r>
    </w:p>
    <w:p w:rsidR="00000000" w:rsidDel="00000000" w:rsidP="00000000" w:rsidRDefault="00000000" w:rsidRPr="00000000" w14:paraId="00000124">
      <w:pPr>
        <w:rPr>
          <w:rPrChange w:author="Michael Barroco" w:id="5" w:date="2024-10-28T18:12:04Z">
            <w:rPr/>
          </w:rPrChange>
        </w:rPr>
      </w:pPr>
      <w:r w:rsidDel="00000000" w:rsidR="00000000" w:rsidRPr="00000000">
        <w:rPr>
          <w:rtl w:val="0"/>
          <w:rPrChange w:author="Michael Barroco" w:id="5" w:date="2024-10-28T18:12:04Z">
            <w:rPr/>
          </w:rPrChange>
        </w:rPr>
        <w:t xml:space="preserve">  SysAdmin2 -&gt; Internet [style=invis]</w:t>
      </w:r>
    </w:p>
    <w:p w:rsidR="00000000" w:rsidDel="00000000" w:rsidP="00000000" w:rsidRDefault="00000000" w:rsidRPr="00000000" w14:paraId="00000125">
      <w:pPr>
        <w:rPr>
          <w:rPrChange w:author="Michael Barroco" w:id="5" w:date="2024-10-28T18:12:04Z">
            <w:rPr/>
          </w:rPrChange>
        </w:rPr>
      </w:pPr>
      <w:r w:rsidDel="00000000" w:rsidR="00000000" w:rsidRPr="00000000">
        <w:rPr>
          <w:rtl w:val="0"/>
          <w:rPrChange w:author="Michael Barroco" w:id="5" w:date="2024-10-28T18:12:04Z">
            <w:rPr/>
          </w:rPrChange>
        </w:rPr>
        <w:t xml:space="preserve">  SysAdminN -&gt; Internet [style=invis]</w:t>
      </w:r>
    </w:p>
    <w:p w:rsidR="00000000" w:rsidDel="00000000" w:rsidP="00000000" w:rsidRDefault="00000000" w:rsidRPr="00000000" w14:paraId="00000126">
      <w:pPr>
        <w:rPr>
          <w:rPrChange w:author="Michael Barroco" w:id="5" w:date="2024-10-28T18:12:04Z">
            <w:rPr/>
          </w:rPrChange>
        </w:rPr>
      </w:pPr>
      <w:r w:rsidDel="00000000" w:rsidR="00000000" w:rsidRPr="00000000">
        <w:rPr>
          <w:rtl w:val="0"/>
          <w:rPrChange w:author="Michael Barroco" w:id="5" w:date="2024-10-28T18:12:04Z">
            <w:rPr/>
          </w:rPrChange>
        </w:rPr>
        <w:t xml:space="preserve">}</w:t>
      </w:r>
    </w:p>
    <w:p w:rsidR="00000000" w:rsidDel="00000000" w:rsidP="00000000" w:rsidRDefault="00000000" w:rsidRPr="00000000" w14:paraId="00000127">
      <w:pPr>
        <w:pStyle w:val="Heading2"/>
        <w:rPr>
          <w:rPrChange w:author="Michael Barroco" w:id="5" w:date="2024-10-28T18:12:04Z">
            <w:rPr/>
          </w:rPrChange>
        </w:rPr>
      </w:pPr>
      <w:bookmarkStart w:colFirst="0" w:colLast="0" w:name="_sm15ot1kbzlc" w:id="31"/>
      <w:bookmarkEnd w:id="31"/>
      <w:r w:rsidDel="00000000" w:rsidR="00000000" w:rsidRPr="00000000">
        <w:rPr>
          <w:rtl w:val="0"/>
          <w:rPrChange w:author="Michael Barroco" w:id="5" w:date="2024-10-28T18:12:04Z">
            <w:rPr/>
          </w:rPrChange>
        </w:rPr>
        <w:t xml:space="preserve">Geographical sharding sequence diagram</w:t>
      </w:r>
    </w:p>
    <w:p w:rsidR="00000000" w:rsidDel="00000000" w:rsidP="00000000" w:rsidRDefault="00000000" w:rsidRPr="00000000" w14:paraId="00000128">
      <w:pPr>
        <w:rPr>
          <w:rPrChange w:author="Michael Barroco" w:id="5" w:date="2024-10-28T18:12:04Z">
            <w:rPr>
              <w:i w:val="1"/>
            </w:rPr>
          </w:rPrChange>
        </w:rPr>
      </w:pPr>
      <w:r w:rsidDel="00000000" w:rsidR="00000000" w:rsidRPr="00000000">
        <w:rPr>
          <w:rtl w:val="0"/>
          <w:rPrChange w:author="Michael Barroco" w:id="5" w:date="2024-10-28T18:12:04Z">
            <w:rPr>
              <w:i w:val="1"/>
            </w:rPr>
          </w:rPrChange>
        </w:rPr>
        <w:t xml:space="preserve">To be rendered by sequencediagram.org</w:t>
      </w:r>
    </w:p>
    <w:p w:rsidR="00000000" w:rsidDel="00000000" w:rsidP="00000000" w:rsidRDefault="00000000" w:rsidRPr="00000000" w14:paraId="00000129">
      <w:pPr>
        <w:rPr>
          <w:rPrChange w:author="Michael Barroco" w:id="5" w:date="2024-10-28T18:12:04Z">
            <w:rPr/>
          </w:rPrChange>
        </w:rPr>
      </w:pPr>
      <w:r w:rsidDel="00000000" w:rsidR="00000000" w:rsidRPr="00000000">
        <w:rPr>
          <w:rtl w:val="0"/>
          <w:rPrChange w:author="Michael Barroco" w:id="5" w:date="2024-10-28T18:12:04Z">
            <w:rPr/>
          </w:rPrChange>
        </w:rPr>
        <w:t xml:space="preserve">title Single Raft-based coordinator 2PC transaction coordinator failure</w:t>
      </w:r>
    </w:p>
    <w:p w:rsidR="00000000" w:rsidDel="00000000" w:rsidP="00000000" w:rsidRDefault="00000000" w:rsidRPr="00000000" w14:paraId="0000012A">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12B">
      <w:pPr>
        <w:rPr>
          <w:rPrChange w:author="Michael Barroco" w:id="5" w:date="2024-10-28T18:12:04Z">
            <w:rPr/>
          </w:rPrChange>
        </w:rPr>
      </w:pPr>
      <w:r w:rsidDel="00000000" w:rsidR="00000000" w:rsidRPr="00000000">
        <w:rPr>
          <w:rtl w:val="0"/>
          <w:rPrChange w:author="Michael Barroco" w:id="5" w:date="2024-10-28T18:12:04Z">
            <w:rPr/>
          </w:rPrChange>
        </w:rPr>
        <w:t xml:space="preserve">participant Client 1</w:t>
      </w:r>
    </w:p>
    <w:p w:rsidR="00000000" w:rsidDel="00000000" w:rsidP="00000000" w:rsidRDefault="00000000" w:rsidRPr="00000000" w14:paraId="0000012C">
      <w:pPr>
        <w:rPr>
          <w:rPrChange w:author="Michael Barroco" w:id="5" w:date="2024-10-28T18:12:04Z">
            <w:rPr/>
          </w:rPrChange>
        </w:rPr>
      </w:pPr>
      <w:r w:rsidDel="00000000" w:rsidR="00000000" w:rsidRPr="00000000">
        <w:rPr>
          <w:rtl w:val="0"/>
          <w:rPrChange w:author="Michael Barroco" w:id="5" w:date="2024-10-28T18:12:04Z">
            <w:rPr/>
          </w:rPrChange>
        </w:rPr>
        <w:t xml:space="preserve">participant "Transaction\nCoordinator A" as txcA</w:t>
      </w:r>
    </w:p>
    <w:p w:rsidR="00000000" w:rsidDel="00000000" w:rsidP="00000000" w:rsidRDefault="00000000" w:rsidRPr="00000000" w14:paraId="0000012D">
      <w:pPr>
        <w:rPr>
          <w:rPrChange w:author="Michael Barroco" w:id="5" w:date="2024-10-28T18:12:04Z">
            <w:rPr/>
          </w:rPrChange>
        </w:rPr>
      </w:pPr>
      <w:r w:rsidDel="00000000" w:rsidR="00000000" w:rsidRPr="00000000">
        <w:rPr>
          <w:rtl w:val="0"/>
          <w:rPrChange w:author="Michael Barroco" w:id="5" w:date="2024-10-28T18:12:04Z">
            <w:rPr/>
          </w:rPrChange>
        </w:rPr>
        <w:t xml:space="preserve">participant Shard A</w:t>
      </w:r>
    </w:p>
    <w:p w:rsidR="00000000" w:rsidDel="00000000" w:rsidP="00000000" w:rsidRDefault="00000000" w:rsidRPr="00000000" w14:paraId="0000012E">
      <w:pPr>
        <w:rPr>
          <w:rPrChange w:author="Michael Barroco" w:id="5" w:date="2024-10-28T18:12:04Z">
            <w:rPr/>
          </w:rPrChange>
        </w:rPr>
      </w:pPr>
      <w:r w:rsidDel="00000000" w:rsidR="00000000" w:rsidRPr="00000000">
        <w:rPr>
          <w:rtl w:val="0"/>
          <w:rPrChange w:author="Michael Barroco" w:id="5" w:date="2024-10-28T18:12:04Z">
            <w:rPr/>
          </w:rPrChange>
        </w:rPr>
        <w:t xml:space="preserve">participant Shard B</w:t>
      </w:r>
    </w:p>
    <w:p w:rsidR="00000000" w:rsidDel="00000000" w:rsidP="00000000" w:rsidRDefault="00000000" w:rsidRPr="00000000" w14:paraId="0000012F">
      <w:pPr>
        <w:rPr>
          <w:rPrChange w:author="Michael Barroco" w:id="5" w:date="2024-10-28T18:12:04Z">
            <w:rPr/>
          </w:rPrChange>
        </w:rPr>
      </w:pPr>
      <w:r w:rsidDel="00000000" w:rsidR="00000000" w:rsidRPr="00000000">
        <w:rPr>
          <w:rtl w:val="0"/>
          <w:rPrChange w:author="Michael Barroco" w:id="5" w:date="2024-10-28T18:12:04Z">
            <w:rPr/>
          </w:rPrChange>
        </w:rPr>
        <w:t xml:space="preserve">participant "Transaction\nCoordinator B" as txcB</w:t>
      </w:r>
    </w:p>
    <w:p w:rsidR="00000000" w:rsidDel="00000000" w:rsidP="00000000" w:rsidRDefault="00000000" w:rsidRPr="00000000" w14:paraId="00000130">
      <w:pPr>
        <w:rPr>
          <w:rPrChange w:author="Michael Barroco" w:id="5" w:date="2024-10-28T18:12:04Z">
            <w:rPr/>
          </w:rPrChange>
        </w:rPr>
      </w:pPr>
      <w:r w:rsidDel="00000000" w:rsidR="00000000" w:rsidRPr="00000000">
        <w:rPr>
          <w:rtl w:val="0"/>
          <w:rPrChange w:author="Michael Barroco" w:id="5" w:date="2024-10-28T18:12:04Z">
            <w:rPr/>
          </w:rPrChange>
        </w:rPr>
        <w:t xml:space="preserve">participant Client 2</w:t>
      </w:r>
    </w:p>
    <w:p w:rsidR="00000000" w:rsidDel="00000000" w:rsidP="00000000" w:rsidRDefault="00000000" w:rsidRPr="00000000" w14:paraId="00000131">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132">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A: x = 1 in\narea 1</w:t>
      </w:r>
    </w:p>
    <w:p w:rsidR="00000000" w:rsidDel="00000000" w:rsidP="00000000" w:rsidRDefault="00000000" w:rsidRPr="00000000" w14:paraId="00000133">
      <w:pPr>
        <w:rPr>
          <w:rPrChange w:author="Michael Barroco" w:id="5" w:date="2024-10-28T18:12:04Z">
            <w:rPr/>
          </w:rPrChange>
        </w:rPr>
      </w:pPr>
      <w:r w:rsidDel="00000000" w:rsidR="00000000" w:rsidRPr="00000000">
        <w:rPr>
          <w:rtl w:val="0"/>
          <w:rPrChange w:author="Michael Barroco" w:id="5" w:date="2024-10-28T18:12:04Z">
            <w:rPr/>
          </w:rPrChange>
        </w:rPr>
        <w:t xml:space="preserve">space -6</w:t>
      </w:r>
    </w:p>
    <w:p w:rsidR="00000000" w:rsidDel="00000000" w:rsidP="00000000" w:rsidRDefault="00000000" w:rsidRPr="00000000" w14:paraId="00000134">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B: x = 1 in\narea 2</w:t>
      </w:r>
    </w:p>
    <w:p w:rsidR="00000000" w:rsidDel="00000000" w:rsidP="00000000" w:rsidRDefault="00000000" w:rsidRPr="00000000" w14:paraId="00000135">
      <w:pPr>
        <w:rPr>
          <w:rPrChange w:author="Michael Barroco" w:id="5" w:date="2024-10-28T18:12:04Z">
            <w:rPr/>
          </w:rPrChange>
        </w:rPr>
      </w:pPr>
      <w:r w:rsidDel="00000000" w:rsidR="00000000" w:rsidRPr="00000000">
        <w:rPr>
          <w:rtl w:val="0"/>
          <w:rPrChange w:author="Michael Barroco" w:id="5" w:date="2024-10-28T18:12:04Z">
            <w:rPr/>
          </w:rPrChange>
        </w:rPr>
        <w:t xml:space="preserve">Client 1 -&gt; txcA: x = 2 in\nareas 1, 2</w:t>
      </w:r>
    </w:p>
    <w:p w:rsidR="00000000" w:rsidDel="00000000" w:rsidP="00000000" w:rsidRDefault="00000000" w:rsidRPr="00000000" w14:paraId="00000136">
      <w:pPr>
        <w:rPr>
          <w:rPrChange w:author="Michael Barroco" w:id="5" w:date="2024-10-28T18:12:04Z">
            <w:rPr/>
          </w:rPrChange>
        </w:rPr>
      </w:pPr>
      <w:r w:rsidDel="00000000" w:rsidR="00000000" w:rsidRPr="00000000">
        <w:rPr>
          <w:rtl w:val="0"/>
          <w:rPrChange w:author="Michael Barroco" w:id="5" w:date="2024-10-28T18:12:04Z">
            <w:rPr/>
          </w:rPrChange>
        </w:rPr>
        <w:t xml:space="preserve">note over txcA#lightblue: Tx2: x = 2 in areas 1, 2\nProposal phase\nareas 1, 2 locked</w:t>
      </w:r>
    </w:p>
    <w:p w:rsidR="00000000" w:rsidDel="00000000" w:rsidP="00000000" w:rsidRDefault="00000000" w:rsidRPr="00000000" w14:paraId="00000137">
      <w:pPr>
        <w:rPr>
          <w:rPrChange w:author="Michael Barroco" w:id="5" w:date="2024-10-28T18:12:04Z">
            <w:rPr/>
          </w:rPrChange>
        </w:rPr>
      </w:pPr>
      <w:r w:rsidDel="00000000" w:rsidR="00000000" w:rsidRPr="00000000">
        <w:rPr>
          <w:rtl w:val="0"/>
          <w:rPrChange w:author="Michael Barroco" w:id="5" w:date="2024-10-28T18:12:04Z">
            <w:rPr/>
          </w:rPrChange>
        </w:rPr>
        <w:t xml:space="preserve">txcA -&gt; Shard A: Begin Tx2:\nx = 2\nin area 1</w:t>
      </w:r>
    </w:p>
    <w:p w:rsidR="00000000" w:rsidDel="00000000" w:rsidP="00000000" w:rsidRDefault="00000000" w:rsidRPr="00000000" w14:paraId="00000138">
      <w:pPr>
        <w:rPr>
          <w:rPrChange w:author="Michael Barroco" w:id="5" w:date="2024-10-28T18:12:04Z">
            <w:rPr/>
          </w:rPrChange>
        </w:rPr>
      </w:pPr>
      <w:r w:rsidDel="00000000" w:rsidR="00000000" w:rsidRPr="00000000">
        <w:rPr>
          <w:rtl w:val="0"/>
          <w:rPrChange w:author="Michael Barroco" w:id="5" w:date="2024-10-28T18:12:04Z">
            <w:rPr/>
          </w:rPrChange>
        </w:rPr>
        <w:t xml:space="preserve">txcA -&gt; Shard B: \nBegin Tx2: x = 2 in area 2</w:t>
      </w:r>
    </w:p>
    <w:p w:rsidR="00000000" w:rsidDel="00000000" w:rsidP="00000000" w:rsidRDefault="00000000" w:rsidRPr="00000000" w14:paraId="00000139">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A: area 1 locked</w:t>
      </w:r>
    </w:p>
    <w:p w:rsidR="00000000" w:rsidDel="00000000" w:rsidP="00000000" w:rsidRDefault="00000000" w:rsidRPr="00000000" w14:paraId="0000013A">
      <w:pPr>
        <w:rPr>
          <w:rPrChange w:author="Michael Barroco" w:id="5" w:date="2024-10-28T18:12:04Z">
            <w:rPr/>
          </w:rPrChange>
        </w:rPr>
      </w:pPr>
      <w:r w:rsidDel="00000000" w:rsidR="00000000" w:rsidRPr="00000000">
        <w:rPr>
          <w:rtl w:val="0"/>
          <w:rPrChange w:author="Michael Barroco" w:id="5" w:date="2024-10-28T18:12:04Z">
            <w:rPr/>
          </w:rPrChange>
        </w:rPr>
        <w:t xml:space="preserve">Client 2 -#red&gt; Shard B: &lt;color:#red&gt;t1&lt;/color&gt;</w:t>
      </w:r>
    </w:p>
    <w:p w:rsidR="00000000" w:rsidDel="00000000" w:rsidP="00000000" w:rsidRDefault="00000000" w:rsidRPr="00000000" w14:paraId="0000013B">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B: area 2 locked</w:t>
      </w:r>
    </w:p>
    <w:p w:rsidR="00000000" w:rsidDel="00000000" w:rsidP="00000000" w:rsidRDefault="00000000" w:rsidRPr="00000000" w14:paraId="0000013C">
      <w:pPr>
        <w:rPr>
          <w:rPrChange w:author="Michael Barroco" w:id="5" w:date="2024-10-28T18:12:04Z">
            <w:rPr/>
          </w:rPrChange>
        </w:rPr>
      </w:pPr>
      <w:r w:rsidDel="00000000" w:rsidR="00000000" w:rsidRPr="00000000">
        <w:rPr>
          <w:rtl w:val="0"/>
          <w:rPrChange w:author="Michael Barroco" w:id="5" w:date="2024-10-28T18:12:04Z">
            <w:rPr/>
          </w:rPrChange>
        </w:rPr>
        <w:t xml:space="preserve">space -9</w:t>
      </w:r>
    </w:p>
    <w:p w:rsidR="00000000" w:rsidDel="00000000" w:rsidP="00000000" w:rsidRDefault="00000000" w:rsidRPr="00000000" w14:paraId="0000013D">
      <w:pPr>
        <w:rPr>
          <w:rPrChange w:author="Michael Barroco" w:id="5" w:date="2024-10-28T18:12:04Z">
            <w:rPr/>
          </w:rPrChange>
        </w:rPr>
      </w:pPr>
      <w:r w:rsidDel="00000000" w:rsidR="00000000" w:rsidRPr="00000000">
        <w:rPr>
          <w:rtl w:val="0"/>
          <w:rPrChange w:author="Michael Barroco" w:id="5" w:date="2024-10-28T18:12:04Z">
            <w:rPr/>
          </w:rPrChange>
        </w:rPr>
        <w:t xml:space="preserve">Shard A --&gt; txcA: Ok</w:t>
      </w:r>
    </w:p>
    <w:p w:rsidR="00000000" w:rsidDel="00000000" w:rsidP="00000000" w:rsidRDefault="00000000" w:rsidRPr="00000000" w14:paraId="0000013E">
      <w:pPr>
        <w:rPr>
          <w:rPrChange w:author="Michael Barroco" w:id="5" w:date="2024-10-28T18:12:04Z">
            <w:rPr/>
          </w:rPrChange>
        </w:rPr>
      </w:pPr>
      <w:r w:rsidDel="00000000" w:rsidR="00000000" w:rsidRPr="00000000">
        <w:rPr>
          <w:rtl w:val="0"/>
          <w:rPrChange w:author="Michael Barroco" w:id="5" w:date="2024-10-28T18:12:04Z">
            <w:rPr/>
          </w:rPrChange>
        </w:rPr>
        <w:t xml:space="preserve">space 2</w:t>
      </w:r>
    </w:p>
    <w:p w:rsidR="00000000" w:rsidDel="00000000" w:rsidP="00000000" w:rsidRDefault="00000000" w:rsidRPr="00000000" w14:paraId="0000013F">
      <w:pPr>
        <w:rPr>
          <w:rPrChange w:author="Michael Barroco" w:id="5" w:date="2024-10-28T18:12:04Z">
            <w:rPr/>
          </w:rPrChange>
        </w:rPr>
      </w:pPr>
      <w:r w:rsidDel="00000000" w:rsidR="00000000" w:rsidRPr="00000000">
        <w:rPr>
          <w:rtl w:val="0"/>
          <w:rPrChange w:author="Michael Barroco" w:id="5" w:date="2024-10-28T18:12:04Z">
            <w:rPr/>
          </w:rPrChange>
        </w:rPr>
        <w:t xml:space="preserve">Shard B --&gt; txcA: Ok</w:t>
      </w:r>
    </w:p>
    <w:p w:rsidR="00000000" w:rsidDel="00000000" w:rsidP="00000000" w:rsidRDefault="00000000" w:rsidRPr="00000000" w14:paraId="00000140">
      <w:pPr>
        <w:rPr>
          <w:rPrChange w:author="Michael Barroco" w:id="5" w:date="2024-10-28T18:12:04Z">
            <w:rPr/>
          </w:rPrChange>
        </w:rPr>
      </w:pPr>
      <w:r w:rsidDel="00000000" w:rsidR="00000000" w:rsidRPr="00000000">
        <w:rPr>
          <w:rtl w:val="0"/>
          <w:rPrChange w:author="Michael Barroco" w:id="5" w:date="2024-10-28T18:12:04Z">
            <w:rPr/>
          </w:rPrChange>
        </w:rPr>
        <w:t xml:space="preserve">note over txcA#lightblue: Tx2: x = 2 in areas 1, 2\nCommit phase</w:t>
      </w:r>
    </w:p>
    <w:p w:rsidR="00000000" w:rsidDel="00000000" w:rsidP="00000000" w:rsidRDefault="00000000" w:rsidRPr="00000000" w14:paraId="00000141">
      <w:pPr>
        <w:rPr>
          <w:rPrChange w:author="Michael Barroco" w:id="5" w:date="2024-10-28T18:12:04Z">
            <w:rPr/>
          </w:rPrChange>
        </w:rPr>
      </w:pPr>
      <w:r w:rsidDel="00000000" w:rsidR="00000000" w:rsidRPr="00000000">
        <w:rPr>
          <w:rtl w:val="0"/>
          <w:rPrChange w:author="Michael Barroco" w:id="5" w:date="2024-10-28T18:12:04Z">
            <w:rPr/>
          </w:rPrChange>
        </w:rPr>
        <w:t xml:space="preserve">txcA -&gt; Shard A: Commit Tx2</w:t>
      </w:r>
    </w:p>
    <w:p w:rsidR="00000000" w:rsidDel="00000000" w:rsidP="00000000" w:rsidRDefault="00000000" w:rsidRPr="00000000" w14:paraId="00000142">
      <w:pPr>
        <w:rPr>
          <w:rPrChange w:author="Michael Barroco" w:id="5" w:date="2024-10-28T18:12:04Z">
            <w:rPr/>
          </w:rPrChange>
        </w:rPr>
      </w:pPr>
      <w:r w:rsidDel="00000000" w:rsidR="00000000" w:rsidRPr="00000000">
        <w:rPr>
          <w:rtl w:val="0"/>
          <w:rPrChange w:author="Michael Barroco" w:id="5" w:date="2024-10-28T18:12:04Z">
            <w:rPr/>
          </w:rPrChange>
        </w:rPr>
        <w:t xml:space="preserve">note over txcA: System dies</w:t>
      </w:r>
    </w:p>
    <w:p w:rsidR="00000000" w:rsidDel="00000000" w:rsidP="00000000" w:rsidRDefault="00000000" w:rsidRPr="00000000" w14:paraId="00000143">
      <w:pPr>
        <w:rPr>
          <w:rPrChange w:author="Michael Barroco" w:id="5" w:date="2024-10-28T18:12:04Z">
            <w:rPr/>
          </w:rPrChange>
        </w:rPr>
      </w:pPr>
      <w:r w:rsidDel="00000000" w:rsidR="00000000" w:rsidRPr="00000000">
        <w:rPr>
          <w:rtl w:val="0"/>
          <w:rPrChange w:author="Michael Barroco" w:id="5" w:date="2024-10-28T18:12:04Z">
            <w:rPr/>
          </w:rPrChange>
        </w:rPr>
        <w:t xml:space="preserve">space -2</w:t>
      </w:r>
    </w:p>
    <w:p w:rsidR="00000000" w:rsidDel="00000000" w:rsidP="00000000" w:rsidRDefault="00000000" w:rsidRPr="00000000" w14:paraId="00000144">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A: x = 2\narea 1 unlocked</w:t>
      </w:r>
    </w:p>
    <w:p w:rsidR="00000000" w:rsidDel="00000000" w:rsidP="00000000" w:rsidRDefault="00000000" w:rsidRPr="00000000" w14:paraId="00000145">
      <w:pPr>
        <w:rPr>
          <w:rPrChange w:author="Michael Barroco" w:id="5" w:date="2024-10-28T18:12:04Z">
            <w:rPr/>
          </w:rPrChange>
        </w:rPr>
      </w:pPr>
      <w:r w:rsidDel="00000000" w:rsidR="00000000" w:rsidRPr="00000000">
        <w:rPr>
          <w:rtl w:val="0"/>
          <w:rPrChange w:author="Michael Barroco" w:id="5" w:date="2024-10-28T18:12:04Z">
            <w:rPr/>
          </w:rPrChange>
        </w:rPr>
        <w:t xml:space="preserve">Client 2 -#red&gt; Shard A: &lt;color:#red&gt;t2&lt;/color&gt;</w:t>
      </w:r>
    </w:p>
    <w:p w:rsidR="00000000" w:rsidDel="00000000" w:rsidP="00000000" w:rsidRDefault="00000000" w:rsidRPr="00000000" w14:paraId="00000146">
      <w:pPr>
        <w:rPr>
          <w:rPrChange w:author="Michael Barroco" w:id="5" w:date="2024-10-28T18:12:04Z">
            <w:rPr/>
          </w:rPrChange>
        </w:rPr>
      </w:pPr>
      <w:r w:rsidDel="00000000" w:rsidR="00000000" w:rsidRPr="00000000">
        <w:rPr>
          <w:rtl w:val="0"/>
          <w:rPrChange w:author="Michael Barroco" w:id="5" w:date="2024-10-28T18:12:04Z">
            <w:rPr/>
          </w:rPrChange>
        </w:rPr>
        <w:t xml:space="preserve">Shard A --#red&gt; txcA: Ok</w:t>
      </w:r>
    </w:p>
    <w:p w:rsidR="00000000" w:rsidDel="00000000" w:rsidP="00000000" w:rsidRDefault="00000000" w:rsidRPr="00000000" w14:paraId="00000147">
      <w:pPr>
        <w:rPr>
          <w:rPrChange w:author="Michael Barroco" w:id="5" w:date="2024-10-28T18:12:04Z">
            <w:rPr/>
          </w:rPrChange>
        </w:rPr>
      </w:pPr>
      <w:r w:rsidDel="00000000" w:rsidR="00000000" w:rsidRPr="00000000">
        <w:rPr>
          <w:rtl w:val="0"/>
          <w:rPrChange w:author="Michael Barroco" w:id="5" w:date="2024-10-28T18:12:04Z">
            <w:rPr/>
          </w:rPrChange>
        </w:rPr>
        <w:t xml:space="preserve">space -4</w:t>
      </w:r>
    </w:p>
    <w:p w:rsidR="00000000" w:rsidDel="00000000" w:rsidP="00000000" w:rsidRDefault="00000000" w:rsidRPr="00000000" w14:paraId="00000148">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149">
      <w:pPr>
        <w:rPr>
          <w:rPrChange w:author="Michael Barroco" w:id="5" w:date="2024-10-28T18:12:04Z">
            <w:rPr/>
          </w:rPrChange>
        </w:rPr>
      </w:pPr>
      <w:r w:rsidDel="00000000" w:rsidR="00000000" w:rsidRPr="00000000">
        <w:rPr>
          <w:rtl w:val="0"/>
          <w:rPrChange w:author="Michael Barroco" w:id="5" w:date="2024-10-28T18:12:04Z">
            <w:rPr/>
          </w:rPrChange>
        </w:rPr>
        <w:t xml:space="preserve">note over txcB: Elected new\ncoordinator</w:t>
      </w:r>
    </w:p>
    <w:p w:rsidR="00000000" w:rsidDel="00000000" w:rsidP="00000000" w:rsidRDefault="00000000" w:rsidRPr="00000000" w14:paraId="0000014A">
      <w:pPr>
        <w:rPr>
          <w:rPrChange w:author="Michael Barroco" w:id="5" w:date="2024-10-28T18:12:04Z">
            <w:rPr/>
          </w:rPrChange>
        </w:rPr>
      </w:pPr>
      <w:r w:rsidDel="00000000" w:rsidR="00000000" w:rsidRPr="00000000">
        <w:rPr>
          <w:rtl w:val="0"/>
          <w:rPrChange w:author="Michael Barroco" w:id="5" w:date="2024-10-28T18:12:04Z">
            <w:rPr/>
          </w:rPrChange>
        </w:rPr>
        <w:t xml:space="preserve">note over txcB: Continue Tx2\nfrom commit phase</w:t>
      </w:r>
    </w:p>
    <w:p w:rsidR="00000000" w:rsidDel="00000000" w:rsidP="00000000" w:rsidRDefault="00000000" w:rsidRPr="00000000" w14:paraId="0000014B">
      <w:pPr>
        <w:rPr>
          <w:rPrChange w:author="Michael Barroco" w:id="5" w:date="2024-10-28T18:12:04Z">
            <w:rPr/>
          </w:rPrChange>
        </w:rPr>
      </w:pPr>
      <w:r w:rsidDel="00000000" w:rsidR="00000000" w:rsidRPr="00000000">
        <w:rPr>
          <w:rtl w:val="0"/>
          <w:rPrChange w:author="Michael Barroco" w:id="5" w:date="2024-10-28T18:12:04Z">
            <w:rPr/>
          </w:rPrChange>
        </w:rPr>
        <w:t xml:space="preserve">txcB -&gt; Shard A: Commit Tx2</w:t>
      </w:r>
    </w:p>
    <w:p w:rsidR="00000000" w:rsidDel="00000000" w:rsidP="00000000" w:rsidRDefault="00000000" w:rsidRPr="00000000" w14:paraId="0000014C">
      <w:pPr>
        <w:rPr>
          <w:rPrChange w:author="Michael Barroco" w:id="5" w:date="2024-10-28T18:12:04Z">
            <w:rPr/>
          </w:rPrChange>
        </w:rPr>
      </w:pPr>
      <w:r w:rsidDel="00000000" w:rsidR="00000000" w:rsidRPr="00000000">
        <w:rPr>
          <w:rtl w:val="0"/>
          <w:rPrChange w:author="Michael Barroco" w:id="5" w:date="2024-10-28T18:12:04Z">
            <w:rPr/>
          </w:rPrChange>
        </w:rPr>
        <w:t xml:space="preserve">txcB -&gt; Shard B: Commit Tx2</w:t>
      </w:r>
    </w:p>
    <w:p w:rsidR="00000000" w:rsidDel="00000000" w:rsidP="00000000" w:rsidRDefault="00000000" w:rsidRPr="00000000" w14:paraId="0000014D">
      <w:pPr>
        <w:rPr>
          <w:rPrChange w:author="Michael Barroco" w:id="5" w:date="2024-10-28T18:12:04Z">
            <w:rPr/>
          </w:rPrChange>
        </w:rPr>
      </w:pPr>
      <w:r w:rsidDel="00000000" w:rsidR="00000000" w:rsidRPr="00000000">
        <w:rPr>
          <w:rtl w:val="0"/>
          <w:rPrChange w:author="Michael Barroco" w:id="5" w:date="2024-10-28T18:12:04Z">
            <w:rPr/>
          </w:rPrChange>
        </w:rPr>
        <w:t xml:space="preserve">space -5</w:t>
      </w:r>
    </w:p>
    <w:p w:rsidR="00000000" w:rsidDel="00000000" w:rsidP="00000000" w:rsidRDefault="00000000" w:rsidRPr="00000000" w14:paraId="0000014E">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A: Transaction already\ncommitted</w:t>
      </w:r>
    </w:p>
    <w:p w:rsidR="00000000" w:rsidDel="00000000" w:rsidP="00000000" w:rsidRDefault="00000000" w:rsidRPr="00000000" w14:paraId="0000014F">
      <w:pPr>
        <w:rPr>
          <w:rPrChange w:author="Michael Barroco" w:id="5" w:date="2024-10-28T18:12:04Z">
            <w:rPr/>
          </w:rPrChange>
        </w:rPr>
      </w:pPr>
      <w:r w:rsidDel="00000000" w:rsidR="00000000" w:rsidRPr="00000000">
        <w:rPr>
          <w:rtl w:val="0"/>
          <w:rPrChange w:author="Michael Barroco" w:id="5" w:date="2024-10-28T18:12:04Z">
            <w:rPr/>
          </w:rPrChange>
        </w:rPr>
        <w:t xml:space="preserve">space -2</w:t>
      </w:r>
    </w:p>
    <w:p w:rsidR="00000000" w:rsidDel="00000000" w:rsidP="00000000" w:rsidRDefault="00000000" w:rsidRPr="00000000" w14:paraId="00000150">
      <w:pPr>
        <w:rPr>
          <w:rPrChange w:author="Michael Barroco" w:id="5" w:date="2024-10-28T18:12:04Z">
            <w:rPr/>
          </w:rPrChange>
        </w:rPr>
      </w:pPr>
      <w:r w:rsidDel="00000000" w:rsidR="00000000" w:rsidRPr="00000000">
        <w:rPr>
          <w:rtl w:val="0"/>
          <w:rPrChange w:author="Michael Barroco" w:id="5" w:date="2024-10-28T18:12:04Z">
            <w:rPr/>
          </w:rPrChange>
        </w:rPr>
        <w:t xml:space="preserve">note over Shard B: x = 2\narea 2 unlocked</w:t>
      </w:r>
    </w:p>
    <w:p w:rsidR="00000000" w:rsidDel="00000000" w:rsidP="00000000" w:rsidRDefault="00000000" w:rsidRPr="00000000" w14:paraId="00000151">
      <w:pPr>
        <w:rPr>
          <w:rPrChange w:author="Michael Barroco" w:id="5" w:date="2024-10-28T18:12:04Z">
            <w:rPr/>
          </w:rPrChange>
        </w:rPr>
      </w:pPr>
      <w:r w:rsidDel="00000000" w:rsidR="00000000" w:rsidRPr="00000000">
        <w:rPr>
          <w:rtl w:val="0"/>
          <w:rPrChange w:author="Michael Barroco" w:id="5" w:date="2024-10-28T18:12:04Z">
            <w:rPr/>
          </w:rPrChange>
        </w:rPr>
        <w:t xml:space="preserve">Shard A --&gt; txcB: Ok</w:t>
      </w:r>
    </w:p>
    <w:p w:rsidR="00000000" w:rsidDel="00000000" w:rsidP="00000000" w:rsidRDefault="00000000" w:rsidRPr="00000000" w14:paraId="00000152">
      <w:pPr>
        <w:rPr>
          <w:rPrChange w:author="Michael Barroco" w:id="5" w:date="2024-10-28T18:12:04Z">
            <w:rPr/>
          </w:rPrChange>
        </w:rPr>
      </w:pPr>
      <w:r w:rsidDel="00000000" w:rsidR="00000000" w:rsidRPr="00000000">
        <w:rPr>
          <w:rtl w:val="0"/>
          <w:rPrChange w:author="Michael Barroco" w:id="5" w:date="2024-10-28T18:12:04Z">
            <w:rPr/>
          </w:rPrChange>
        </w:rPr>
        <w:t xml:space="preserve">Shard B --&gt; txcB: Ok</w:t>
      </w:r>
    </w:p>
    <w:p w:rsidR="00000000" w:rsidDel="00000000" w:rsidP="00000000" w:rsidRDefault="00000000" w:rsidRPr="00000000" w14:paraId="00000153">
      <w:pPr>
        <w:rPr>
          <w:rPrChange w:author="Michael Barroco" w:id="5" w:date="2024-10-28T18:12:04Z">
            <w:rPr/>
          </w:rPrChange>
        </w:rPr>
      </w:pPr>
      <w:r w:rsidDel="00000000" w:rsidR="00000000" w:rsidRPr="00000000">
        <w:rPr>
          <w:rtl w:val="0"/>
        </w:rPr>
      </w:r>
    </w:p>
    <w:p w:rsidR="00000000" w:rsidDel="00000000" w:rsidP="00000000" w:rsidRDefault="00000000" w:rsidRPr="00000000" w14:paraId="00000154">
      <w:pPr>
        <w:rPr>
          <w:rPrChange w:author="Michael Barroco" w:id="5" w:date="2024-10-28T18:12:04Z">
            <w:rPr/>
          </w:rPrChange>
        </w:rPr>
      </w:pPr>
      <w:r w:rsidDel="00000000" w:rsidR="00000000" w:rsidRPr="00000000">
        <w:rPr>
          <w:rtl w:val="0"/>
          <w:rPrChange w:author="Michael Barroco" w:id="5" w:date="2024-10-28T18:12:04Z">
            <w:rPr/>
          </w:rPrChange>
        </w:rPr>
        <w:t xml:space="preserve">note over txcB#lightblue: Tx2 complete\nareas 1, 2 unlocked</w:t>
      </w:r>
    </w:p>
    <w:p w:rsidR="00000000" w:rsidDel="00000000" w:rsidP="00000000" w:rsidRDefault="00000000" w:rsidRPr="00000000" w14:paraId="00000155">
      <w:pPr>
        <w:ind w:left="0" w:firstLine="0"/>
        <w:rPr>
          <w:rPrChange w:author="Michael Barroco" w:id="5" w:date="2024-10-28T18:12:04Z">
            <w:rPr/>
          </w:rPrChang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llum May" w:id="20" w:date="2024-10-28T18:07:2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One small correction - quorum is achieved after DSS 2 responds to DSS 1, since the leaders vote is counted automatically as 1</w:t>
      </w:r>
    </w:p>
  </w:comment>
  <w:comment w:author="Callum May" w:id="0" w:date="2024-10-24T17:45:42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Slight correction - raft is the mechanism by which we reach consensus on what to store, it does not store data nor provide storage. Perhaps more accurate would be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A DSS pool will comprise independent InterUSS DSS instances, each maintaining a complete DAR copy and synchronizing through coordination as a Raft consensus group.</w:t>
      </w:r>
    </w:p>
  </w:comment>
  <w:comment w:author="Ben Pelletier" w:id="1" w:date="2024-10-24T20:16:45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 agree -- the Raft algorithm/mechanism has no storage, but a Raft group (a group of nodes participating in consensus via the Raft algorithm) does have storage, and that's where we do store the DAR information.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 feel like the current wording is better than "each maintaining a complete DAR copy" because that's actually not always true -- a minority of nodes may not have a complete DAR copy at any given time even though the information has successfully been written to the DAR (since the DAR is constituted by the Raft group, and the Raft group has recorded the information by having a majority of nodes acknowledge).</w:t>
      </w:r>
    </w:p>
  </w:comment>
  <w:comment w:author="Callum May" w:id="2" w:date="2024-10-24T21:51:54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That's fair - I agree the DAR is "what the majority of nodes agree upon at any given time".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 was thinking specifically about the read-replica use case. The majority of the time, each USS will be reading from their pooled DSS, and so I was trying to figure out the best way to communicate "each DSS can independently serve read requests because they have a reasonably-recent knowledge of the DAR".</w:t>
      </w:r>
    </w:p>
  </w:comment>
  <w:comment w:author="Ben Pelletier" w:id="3" w:date="2024-10-28T16:40:02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The InterUSS implementation could add a bonus feature to provide stale reads for things like op intent queries (like the bonus feature to have USSs specify OVNs), but I think the normal standard-compliant reads need to be strongly consistent to comply with DSS0215 (once a DSS instance responds to a write, all instances will reflect that change in a read from them).  I don't expect this to have a lot of practical impact, however, as USSs maintaining awareness via subscriptions should have a nearly 100% write workflow.</w:t>
      </w:r>
    </w:p>
  </w:comment>
  <w:comment w:author="Joseph L. Rios" w:id="4" w:date="2024-10-28T20:33:41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 think there is value in aligning the descriptions in this System Overview section with the diagram that leads off the section.  Talking about a "Raft group" here does muddy things a little because it isn't part of the diagram. It feels like the important raft information is in the following section and there it ties it explicitly to elements of the diagram (consensus engine and consensus API for example) which is helpful.</w:t>
      </w:r>
    </w:p>
  </w:comment>
  <w:comment w:author="Punam Verma" w:id="31" w:date="2024-10-26T00:29:34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In the sequence diagram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1. What are the arrows, labeled t1 and t2, coming from Client2 for?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2. Would area2 be locked directly by Transaction Coordinator A? Or would it go through Transaction Coordinator B for locking area 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3. Does area2 represent the whole area covered by Shard B, or a part of it? Would a single shard transaction in area 2 be also blocked by this lock?</w:t>
      </w:r>
    </w:p>
  </w:comment>
  <w:comment w:author="Ben Pelletier" w:id="32" w:date="2024-10-28T17:00:52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1. t1 and t2 are particular times of interest where the possibility of inconsistency is highest.  They are there to facilitate discussions, but I do not believe any inconsistency is actually possible at those points.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2. Locks are established on two levels.  The blue-box content is written into the transaction coordination group, and part of that write is locking areas 1 &amp; 2 *at the transaction coordination level*.  When the "Begin transaction" message is received by a shart (e.g., Shard B), that shard also locks the appropriate area(s) *at the shard level* -- so, Shard B locks areas 2 (area 1 is not in Shard B, so no need for Shard B to lock it).  Transaction Coordinator B is not used until Transaction Coordinator A loses their status as the transaction coordination Raft group leader.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3. Area 2 is a subset of Shard B.  Once area 2 is locked *at the shard level* in Shard B, a single-shard transaction in area 2 would be blocked by this lock.  At t1, a transaction in area 2 is not yet blocked even though a lock for area 2 has already been established *at the transaction coordination level*.</w:t>
      </w:r>
    </w:p>
  </w:comment>
  <w:comment w:author="Michael Barroco" w:id="14" w:date="2024-10-25T12:50:05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Assuming we are going to preserve JWT tokens as mean of authorizing access the ASTM API, we will need to be careful with expiration dates of tokens and public certificates renewal in the case of recovery with partial snapshots because log messages may be reevaluated during this phase which may be few hours after entries has been recorded.</w:t>
      </w:r>
    </w:p>
  </w:comment>
  <w:comment w:author="Michael Barroco" w:id="15" w:date="2024-10-25T12:52:48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Correction, just realized that the evaluation will happen before replication so my comment does not apply.</w:t>
      </w:r>
    </w:p>
  </w:comment>
  <w:comment w:author="Michael Barroco" w:id="16" w:date="2024-10-28T16:30:57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There is still a edge case when a token is about to expire assuming there are some skew in expiration evaluation due to time desynchronization of different nodes in the cluster. This could lead to a non-deterministic outcome. One option would be to provide the reference time from the leader in the log message so every nodes can assess the validity the same way.</w:t>
      </w:r>
    </w:p>
  </w:comment>
  <w:comment w:author="Ben Pelletier" w:id="17" w:date="2024-10-28T16:44:24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Indicating time of receipt seems like a good approach (though of course replicating instances can sanity-check that it isn't unreasonably old) -- I've added that to my updated suggestion.</w:t>
      </w:r>
    </w:p>
  </w:comment>
  <w:comment w:author="Punam Verma" w:id="21" w:date="2024-10-26T00:33:57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Is this confirmation process going to be outside of the DSS application software?</w:t>
      </w:r>
    </w:p>
  </w:comment>
  <w:comment w:author="Ben Pelletier" w:id="22" w:date="2024-10-28T16:47:5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Yes, the DSS application would be limited to providing a means for the hosting USS to indicate which other DSS instances it agrees should be part of the pool.  The means and process for a USS choosing and updating that list would be outside of the DSS application software.</w:t>
      </w:r>
    </w:p>
  </w:comment>
  <w:comment w:author="Punam Verma" w:id="23" w:date="2024-10-28T18:05: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Thanks for the clarification.</w:t>
      </w:r>
    </w:p>
  </w:comment>
  <w:comment w:author="Punam Verma" w:id="24" w:date="2024-10-28T18:05:01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_Marked as resolved_</w:t>
      </w:r>
    </w:p>
  </w:comment>
  <w:comment w:author="Punam Verma" w:id="25" w:date="2024-10-28T19:36:3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_Re-opened_</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Opening it again, to add the comment that receiving confirmation is external to DSS software. Thanks</w:t>
      </w:r>
    </w:p>
  </w:comment>
  <w:comment w:author="Ben Pelletier" w:id="6" w:date="2024-10-23T20:20:3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For discussion</w:t>
      </w:r>
    </w:p>
  </w:comment>
  <w:comment w:author="Michael Barroco" w:id="7" w:date="2024-10-24T20:06:52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My understanding was that the layer of consensus would be decoupled from the storage technology and that the instance-local database would not be distributed. Wouldn't Sqlite or Postgres be more appropriate ?</w:t>
      </w:r>
    </w:p>
  </w:comment>
  <w:comment w:author="Ben Pelletier" w:id="8" w:date="2024-10-24T20:12:51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Sophisticated users can switch out the DB for anything compatible, but I agree we should pick the most suitable technology for the baseline InterUSS implementation.  My thought with rqlite is that (IIUC) it performs like sqlite when there is only one instance, but then it can be easily distributed if desired by the instance host.  So, I was thinking we would get speed, simplicity, and distributedness (though not at the same time) all from the same technology.  But, I called it out here because I'm not sure it's a good choice -- I'm certainly open to one of those alternatives if there is good reason.  My current thought (not necessarily well-informed) is that rqlite should be purely better than sqlite since it effectively reverts to sqlite when there is only one node in a DSS instance.  I don't have an opinion on Postgres and would be open to it being a better default choice.</w:t>
      </w:r>
    </w:p>
  </w:comment>
  <w:comment w:author="Callum May" w:id="9" w:date="2024-10-24T21:59:35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Want to make sure I understand correctly - there's two different storage needs here: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 the storage system that stores raft logs. My understanding is this will ship with our deployment and be local to the container. rqlite would be a great candidate for this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 the storage system that stores the DAR. This I believe is what you're talking about Michael? Postgres would also be my choice here and I would recommend what we provide as the "InterUSS default", but we could provide an ODBC API for flexibility if someone wanted to use something else</w:t>
      </w:r>
    </w:p>
  </w:comment>
  <w:comment w:author="Callum May" w:id="10" w:date="2024-10-24T22:05:39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Actually digging into this some more, it appears that it’s more common to use RocksDB or BoltDB for log storage, the latter is what etcd uses.</w:t>
      </w:r>
    </w:p>
  </w:comment>
  <w:comment w:author="Michael Barroco" w:id="11" w:date="2024-10-25T12:29:49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Indeed, there are two types of storage as you outlined Callum.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If I understand correctly, I am not sure logs persistence is handled by BoltDB in the etcd implementation. I think the storage of the raft logs is handled and managed via the WAL (server/storage/wal) package. It ensures entries and snapshots are properly written to disk. Then, the projection of the log entries is stored in Bolt as KV store.</w:t>
      </w:r>
    </w:p>
  </w:comment>
  <w:comment w:author="Michael Barroco" w:id="12" w:date="2024-10-25T12:37:43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Regarding the storage system that stores the DAR. Agree on making sure we have a standard approach to connect to multiple options.</w:t>
      </w:r>
    </w:p>
  </w:comment>
  <w:comment w:author="Callum May" w:id="13" w:date="2024-10-25T14:17:3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Ah I misread - you are correct, etcd uses a WAL. Given that package is in etcd and not in the etcd/raft package, that would seem to indicate the raft package does not ship with a persistent log storage implementation. Unless anyone has objections I think it would be prudent to use the etcd WAL implementation for log storage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1 total reaction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Michael Barroco reacted with 👍 at 2024-10-28 08:55 AM</w:t>
      </w:r>
    </w:p>
  </w:comment>
  <w:comment w:author="Michael Barroco" w:id="38" w:date="2024-10-30T13:46:34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Containers are made to run only one main process [1]. I would recommend to not merge the application layer with the database engine (except sqlite since it is serverless) to avoid building custom tooling to fit the execution model. I think it is acceptable and pretty standard to have a distinct container for the database local instance. (However, core-service and the database, while still separated containers could perhaps run in the same pod in the cluster)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[1] https://docs.docker.com/engine/containers/multi-service_container/</w:t>
      </w:r>
    </w:p>
  </w:comment>
  <w:comment w:author="Ben Pelletier" w:id="39" w:date="2024-10-30T15:36:43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Yes, that's my intent (separate container with only database, unless using sqlite) -- I've added a wording suggestion to clarify</w:t>
      </w:r>
    </w:p>
  </w:comment>
  <w:comment w:author="Ben Pelletier" w:id="33" w:date="2024-10-23T21:55:2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Needs extra review focus</w:t>
      </w:r>
    </w:p>
  </w:comment>
  <w:comment w:author="mickael.misbach@orbitalize.com" w:id="34" w:date="2024-10-28T16:25:23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They are many ways to approach that part, but a requirement that may be useful to set is the ability to record/expose all exchanges between instances.</w:t>
      </w:r>
    </w:p>
  </w:comment>
  <w:comment w:author="Joseph L. Rios" w:id="5" w:date="2024-10-28T20:35:59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Suggest removing "Raft" here and maybe remove the first sentence as Raft is discussed more cleanly in the Consensus engine section.  If a separate paragraph on DSS Pool is useful, then maybe add that on its own?</w:t>
      </w:r>
    </w:p>
  </w:comment>
  <w:comment w:author="Callum May" w:id="26" w:date="2024-10-24T18:29:0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Wouldn't this be per-country/jurisdiction? Country seems like a pretty firm boundary on operations. This would give us a much longer runway before implementing geo-sharding, which if we had a global DSS, would almost certainly require us to geo-shard. if we pursue a country-level partition initially, there is good probability that we might never need to shard beyond that.</w:t>
      </w:r>
    </w:p>
  </w:comment>
  <w:comment w:author="Ben Pelletier" w:id="27" w:date="2024-10-24T20:57:37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Yes, this is technical capability versus applicability -- a DSS instance supporting US operations is only valid for operations within the jurisdiction of the US, but the DSS has no knowledge of these jurisdictional boundaries.  Therefore, to that DSS instance, everything in the entire world goes in the same shard, despite the fact that clients will choose never to put any operations from Switzerland in it.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Because different jurisdictions have different requirements, certifications, onboarding, etc the way we shard by jurisdiction is by having different deployments -- e.g., the DSS pool supporting US operations is a different pool than supports Finland operations.  So, we don't need any geo-partitioning in the DSS implementation itself to support that kind of use.</w:t>
      </w:r>
    </w:p>
  </w:comment>
  <w:comment w:author="Callum May" w:id="28" w:date="2024-10-24T22:18:27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Got it, makes sense</w:t>
      </w:r>
    </w:p>
  </w:comment>
  <w:comment w:author="Punam Verma" w:id="29" w:date="2024-10-26T00:22:4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Would it not be helpful to specify the area in which the Raft group serves the operational intents, in a particular jurisdiction? So, that a client under US jurisdiction is not planning flights in Finland.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Also, this would be helpful for Phase 2 implementation, when each shard group serves a specific area.</w:t>
      </w:r>
    </w:p>
  </w:comment>
  <w:comment w:author="Ben Pelletier" w:id="30" w:date="2024-10-26T00:51:51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In Phase 2, shard boundaries are important and must be specified.  However, it is not useful to specify them in Phase 1 as there is no remedy within the DSS implementation for being outside the defined shard, and it is useful to enable portions of flights to be outside the jurisdictional boundary.  For instance, if an operator wanted to conduct a flight beginning in the US and ending in Canada, they would need to get clearance from both the US and Canadian authorities.  If both the US and Canada used F3548-21, and in the likely event that there was no transnational treaty harmonizing all requirements in the two jurisdictions to be identical, there would be a US DSS pool and a Canadian DSS pool.  The easiest thing for the operator to do would be to submit the same operational intent, covering the entire flight, to both the US and Canadian DSS pools.  But, if one or both of these DSS pools were Phase 1 implementations with an area constrained to the jurisdictional boundaries, the operational intent would be rejected unless it was carefully trimmed to exactly match jurisdictional boundaries.  This is undesirable because trimming is annoying and unnecessary here, but also due to numerical precision issues, it is extremely difficult to avoid accidentally excluding small slivers of airspace that the flight really will use from the operational intent that is trimmed to jurisdictional boundaries.  So, trimming would be a (minor) safety concern for cross-border operations as well.</w:t>
      </w:r>
    </w:p>
  </w:comment>
  <w:comment w:author="Callum May" w:id="35" w:date="2024-10-28T14:25:31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An open-source solution like OpenTelemetry would be very useful here - https://opentelemetry.io</w:t>
      </w:r>
    </w:p>
  </w:comment>
  <w:comment w:author="Ben Pelletier" w:id="36" w:date="2024-10-28T17:03:53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That sounds reasonable, though I'm unfamiliar -- would OpenTelemetry be used to create the Diagnostics API (ensuring the Diagnostics API is OpenTelemetry-compliant)?</w:t>
      </w:r>
    </w:p>
  </w:comment>
  <w:comment w:author="Callum May" w:id="37" w:date="2024-10-28T18:24:56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The current modern approach for telemetry is to make it push-based rather than pull-based - ie, constantly emit data about system status and health and then ingest the stream of data for whatever purpose you need - alerting, monitoring etc. OpenTelemetry provides the first part, a way to generate/collect/emit the telemetry in a vendor-agnostic way. Then you can plug in whatever observability platform you like that supports the OpenTelemetry protocol for the second part.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The advantage of this approach is that OpenTelemetry is very widely supported - all major cloud providers and observability platforms support ingesting OpenTelemetry data.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This makes it easy for a DSS provider to deploy an instance on their chosen cloud provider, and then easily integrate into the monitoring platform of that cloud provider</w:t>
      </w:r>
    </w:p>
  </w:comment>
  <w:comment w:author="Callum May" w:id="18" w:date="2024-10-24T18:03:16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Maybe add something like "the access token must prove ownership of the resource in the request"</w:t>
      </w:r>
    </w:p>
  </w:comment>
  <w:comment w:author="Ben Pelletier" w:id="19" w:date="2024-10-28T16:45:24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pPr>
      <w:r w:rsidDel="00000000" w:rsidR="00000000" w:rsidRPr="00000000">
        <w:rPr>
          <w:rtl w:val="0"/>
          <w:rPrChange w:author="Michael Barroco" w:id="5" w:date="2024-10-28T18:12:04Z">
            <w:rPr>
              <w:rFonts w:ascii="Arial" w:cs="Arial" w:eastAsia="Arial" w:hAnsi="Arial"/>
              <w:b w:val="0"/>
              <w:i w:val="0"/>
              <w:smallCaps w:val="0"/>
              <w:strike w:val="0"/>
              <w:color w:val="000000"/>
              <w:sz w:val="22"/>
              <w:szCs w:val="22"/>
              <w:u w:val="none"/>
              <w:shd w:fill="auto" w:val="clear"/>
              <w:vertAlign w:val="baseline"/>
            </w:rPr>
          </w:rPrChange>
        </w:rPr>
        <w:t xml:space="preserve">I believe my suggestion should address this; if so, feel free to resolve or we can discuss real-time.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rqlite.io/"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etcd-io/raft" TargetMode="External"/><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raft.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